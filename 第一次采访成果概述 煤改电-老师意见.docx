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3EB7B" w14:textId="78794F12" w:rsidR="00E9664C" w:rsidRPr="00150A08" w:rsidRDefault="00150A08" w:rsidP="00150A08">
      <w:pPr>
        <w:jc w:val="center"/>
        <w:rPr>
          <w:sz w:val="28"/>
        </w:rPr>
      </w:pPr>
      <w:r w:rsidRPr="00150A08">
        <w:rPr>
          <w:sz w:val="28"/>
        </w:rPr>
        <w:t>第一次采访</w:t>
      </w:r>
    </w:p>
    <w:p w14:paraId="542B55A1" w14:textId="7F253645" w:rsidR="0083451E" w:rsidRDefault="0083451E" w:rsidP="0083451E">
      <w:pPr>
        <w:pStyle w:val="a3"/>
        <w:ind w:left="480" w:firstLineChars="0" w:firstLine="0"/>
        <w:rPr>
          <w:sz w:val="28"/>
        </w:rPr>
      </w:pPr>
      <w:r>
        <w:rPr>
          <w:sz w:val="28"/>
        </w:rPr>
        <w:t>我们先到达了张各庄</w:t>
      </w:r>
      <w:r>
        <w:rPr>
          <w:rFonts w:hint="eastAsia"/>
          <w:sz w:val="28"/>
        </w:rPr>
        <w:t>村委会</w:t>
      </w:r>
      <w:r>
        <w:rPr>
          <w:sz w:val="28"/>
        </w:rPr>
        <w:t>，</w:t>
      </w:r>
      <w:r>
        <w:rPr>
          <w:rFonts w:hint="eastAsia"/>
          <w:sz w:val="28"/>
        </w:rPr>
        <w:t>当时</w:t>
      </w:r>
      <w:r>
        <w:rPr>
          <w:sz w:val="28"/>
        </w:rPr>
        <w:t>村委会在开会，</w:t>
      </w:r>
      <w:r>
        <w:rPr>
          <w:rFonts w:hint="eastAsia"/>
          <w:sz w:val="28"/>
        </w:rPr>
        <w:t>我们闯入</w:t>
      </w:r>
      <w:r>
        <w:rPr>
          <w:sz w:val="28"/>
        </w:rPr>
        <w:t>会场，</w:t>
      </w:r>
      <w:r w:rsidR="00015E76">
        <w:rPr>
          <w:sz w:val="28"/>
        </w:rPr>
        <w:t>现场</w:t>
      </w:r>
      <w:r w:rsidR="00015E76">
        <w:rPr>
          <w:rFonts w:hint="eastAsia"/>
          <w:sz w:val="28"/>
        </w:rPr>
        <w:t>有四五十位</w:t>
      </w:r>
      <w:r w:rsidR="00015E76">
        <w:rPr>
          <w:sz w:val="28"/>
        </w:rPr>
        <w:t>村民代表。</w:t>
      </w:r>
      <w:r w:rsidR="00015E76">
        <w:rPr>
          <w:rFonts w:hint="eastAsia"/>
          <w:sz w:val="28"/>
        </w:rPr>
        <w:t>我们</w:t>
      </w:r>
      <w:r>
        <w:rPr>
          <w:rFonts w:hint="eastAsia"/>
          <w:sz w:val="28"/>
        </w:rPr>
        <w:t>先</w:t>
      </w:r>
      <w:r>
        <w:rPr>
          <w:sz w:val="28"/>
        </w:rPr>
        <w:t>采访了坐在</w:t>
      </w:r>
      <w:r>
        <w:rPr>
          <w:rFonts w:hint="eastAsia"/>
          <w:sz w:val="28"/>
        </w:rPr>
        <w:t>附近</w:t>
      </w:r>
      <w:r>
        <w:rPr>
          <w:sz w:val="28"/>
        </w:rPr>
        <w:t>的</w:t>
      </w:r>
      <w:r>
        <w:rPr>
          <w:rFonts w:hint="eastAsia"/>
          <w:sz w:val="28"/>
        </w:rPr>
        <w:t>两位</w:t>
      </w:r>
      <w:r>
        <w:rPr>
          <w:sz w:val="28"/>
        </w:rPr>
        <w:t>村民代表，</w:t>
      </w:r>
      <w:r>
        <w:rPr>
          <w:rFonts w:hint="eastAsia"/>
          <w:sz w:val="28"/>
        </w:rPr>
        <w:t>再</w:t>
      </w:r>
      <w:r w:rsidR="00015E76">
        <w:rPr>
          <w:sz w:val="28"/>
        </w:rPr>
        <w:t>在会议结束时</w:t>
      </w:r>
      <w:r>
        <w:rPr>
          <w:sz w:val="28"/>
        </w:rPr>
        <w:t>采访了村委会王主任。</w:t>
      </w:r>
      <w:r w:rsidR="00F14000">
        <w:rPr>
          <w:rFonts w:hint="eastAsia"/>
          <w:sz w:val="28"/>
        </w:rPr>
        <w:t>之后</w:t>
      </w:r>
      <w:r w:rsidR="00F14000">
        <w:rPr>
          <w:sz w:val="28"/>
        </w:rPr>
        <w:t>，</w:t>
      </w:r>
      <w:r w:rsidR="00F14000">
        <w:rPr>
          <w:rFonts w:hint="eastAsia"/>
          <w:sz w:val="28"/>
        </w:rPr>
        <w:t>我们</w:t>
      </w:r>
      <w:r w:rsidR="00F14000">
        <w:rPr>
          <w:sz w:val="28"/>
        </w:rPr>
        <w:t>在广场上</w:t>
      </w:r>
      <w:r w:rsidR="00F14000">
        <w:rPr>
          <w:rFonts w:hint="eastAsia"/>
          <w:sz w:val="28"/>
        </w:rPr>
        <w:t>跟当地</w:t>
      </w:r>
      <w:r w:rsidR="00F14000">
        <w:rPr>
          <w:sz w:val="28"/>
        </w:rPr>
        <w:t>村民大爷们聊天，</w:t>
      </w:r>
      <w:r w:rsidR="00F14000">
        <w:rPr>
          <w:rFonts w:hint="eastAsia"/>
          <w:sz w:val="28"/>
        </w:rPr>
        <w:t>得到了</w:t>
      </w:r>
      <w:r w:rsidR="00F14000">
        <w:rPr>
          <w:sz w:val="28"/>
        </w:rPr>
        <w:t>一些比较有用的信息。</w:t>
      </w:r>
      <w:r w:rsidR="00F8223C">
        <w:rPr>
          <w:sz w:val="28"/>
        </w:rPr>
        <w:t>最</w:t>
      </w:r>
      <w:r w:rsidR="00F8223C">
        <w:rPr>
          <w:rFonts w:hint="eastAsia"/>
          <w:sz w:val="28"/>
        </w:rPr>
        <w:t>后</w:t>
      </w:r>
      <w:r w:rsidR="00F8223C">
        <w:rPr>
          <w:sz w:val="28"/>
        </w:rPr>
        <w:t>，</w:t>
      </w:r>
      <w:r w:rsidR="00F8223C">
        <w:rPr>
          <w:rFonts w:hint="eastAsia"/>
          <w:sz w:val="28"/>
        </w:rPr>
        <w:t>我们</w:t>
      </w:r>
      <w:r w:rsidR="00F8223C">
        <w:rPr>
          <w:sz w:val="28"/>
        </w:rPr>
        <w:t>在店铺里发现商业用房都不能</w:t>
      </w:r>
      <w:r w:rsidR="000C71C6">
        <w:rPr>
          <w:sz w:val="28"/>
        </w:rPr>
        <w:t>有电费补贴，</w:t>
      </w:r>
      <w:r w:rsidR="000C71C6">
        <w:rPr>
          <w:rFonts w:hint="eastAsia"/>
          <w:sz w:val="28"/>
        </w:rPr>
        <w:t>因此</w:t>
      </w:r>
      <w:r w:rsidR="000C71C6">
        <w:rPr>
          <w:sz w:val="28"/>
        </w:rPr>
        <w:t>没有</w:t>
      </w:r>
      <w:r w:rsidR="000C71C6">
        <w:rPr>
          <w:rFonts w:hint="eastAsia"/>
          <w:sz w:val="28"/>
        </w:rPr>
        <w:t>价格</w:t>
      </w:r>
      <w:r w:rsidR="000C71C6">
        <w:rPr>
          <w:sz w:val="28"/>
        </w:rPr>
        <w:t>实惠的采暖设备。</w:t>
      </w:r>
    </w:p>
    <w:p w14:paraId="60DB6D75" w14:textId="016DA8C7" w:rsidR="00150A08" w:rsidRDefault="00150A08" w:rsidP="00150A0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王主任</w:t>
      </w:r>
    </w:p>
    <w:p w14:paraId="42BF1250" w14:textId="1C19FA28" w:rsidR="00150A08" w:rsidRDefault="00015E76" w:rsidP="00150A08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村户总概况：</w:t>
      </w:r>
      <w:r>
        <w:rPr>
          <w:rFonts w:hint="eastAsia"/>
          <w:sz w:val="28"/>
        </w:rPr>
        <w:t>人口</w:t>
      </w:r>
      <w:r>
        <w:rPr>
          <w:sz w:val="28"/>
        </w:rPr>
        <w:t>3230</w:t>
      </w:r>
      <w:r>
        <w:rPr>
          <w:rFonts w:hint="eastAsia"/>
          <w:sz w:val="28"/>
        </w:rPr>
        <w:t>人</w:t>
      </w:r>
      <w:r>
        <w:rPr>
          <w:sz w:val="28"/>
        </w:rPr>
        <w:t>，</w:t>
      </w:r>
      <w:r w:rsidR="004D6889">
        <w:rPr>
          <w:sz w:val="28"/>
        </w:rPr>
        <w:t>老人，总面积，</w:t>
      </w:r>
    </w:p>
    <w:p w14:paraId="60944F41" w14:textId="487F5CE3" w:rsidR="00015E76" w:rsidRDefault="0005728E" w:rsidP="00150A08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煤炉</w:t>
      </w:r>
      <w:r w:rsidR="00620212">
        <w:rPr>
          <w:sz w:val="28"/>
        </w:rPr>
        <w:t>处理：</w:t>
      </w:r>
      <w:r w:rsidR="00A74401">
        <w:rPr>
          <w:rFonts w:hint="eastAsia"/>
          <w:sz w:val="28"/>
        </w:rPr>
        <w:t>统一</w:t>
      </w:r>
      <w:r w:rsidR="00A74401">
        <w:rPr>
          <w:sz w:val="28"/>
        </w:rPr>
        <w:t>收集</w:t>
      </w:r>
      <w:r w:rsidR="00620212">
        <w:rPr>
          <w:sz w:val="28"/>
        </w:rPr>
        <w:t>旧煤炉</w:t>
      </w:r>
      <w:r w:rsidR="00620212">
        <w:rPr>
          <w:rFonts w:hint="eastAsia"/>
          <w:sz w:val="28"/>
        </w:rPr>
        <w:t>和</w:t>
      </w:r>
      <w:r w:rsidR="00D3574C">
        <w:rPr>
          <w:sz w:val="28"/>
        </w:rPr>
        <w:t>柴</w:t>
      </w:r>
    </w:p>
    <w:p w14:paraId="68906D87" w14:textId="5F2A5C0B" w:rsidR="00892D2C" w:rsidRDefault="00892D2C" w:rsidP="00150A08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新设备</w:t>
      </w:r>
      <w:r>
        <w:rPr>
          <w:sz w:val="28"/>
        </w:rPr>
        <w:t>：</w:t>
      </w:r>
      <w:r>
        <w:rPr>
          <w:rFonts w:hint="eastAsia"/>
          <w:sz w:val="28"/>
        </w:rPr>
        <w:t>刚刚</w:t>
      </w:r>
      <w:r>
        <w:rPr>
          <w:sz w:val="28"/>
        </w:rPr>
        <w:t>投入使用没多久，</w:t>
      </w:r>
      <w:r w:rsidR="009B0577">
        <w:rPr>
          <w:rFonts w:hint="eastAsia"/>
          <w:sz w:val="28"/>
        </w:rPr>
        <w:t>问题</w:t>
      </w:r>
      <w:r w:rsidR="009B0577">
        <w:rPr>
          <w:sz w:val="28"/>
        </w:rPr>
        <w:t>还没</w:t>
      </w:r>
      <w:r w:rsidR="009B0577">
        <w:rPr>
          <w:rFonts w:hint="eastAsia"/>
          <w:sz w:val="28"/>
        </w:rPr>
        <w:t>出现</w:t>
      </w:r>
      <w:r w:rsidR="009B0577">
        <w:rPr>
          <w:sz w:val="28"/>
        </w:rPr>
        <w:t>，</w:t>
      </w:r>
      <w:r w:rsidR="009B0577">
        <w:rPr>
          <w:rFonts w:hint="eastAsia"/>
          <w:sz w:val="28"/>
        </w:rPr>
        <w:t>不过</w:t>
      </w:r>
      <w:r w:rsidR="00F457FC">
        <w:rPr>
          <w:sz w:val="28"/>
        </w:rPr>
        <w:t>如果有问题，</w:t>
      </w:r>
      <w:r w:rsidR="009B0577">
        <w:rPr>
          <w:sz w:val="28"/>
        </w:rPr>
        <w:t>打了</w:t>
      </w:r>
      <w:r w:rsidR="00620212">
        <w:rPr>
          <w:sz w:val="28"/>
        </w:rPr>
        <w:t>电话就能来修。</w:t>
      </w:r>
      <w:r w:rsidR="00F457FC">
        <w:rPr>
          <w:sz w:val="28"/>
        </w:rPr>
        <w:t>【居委会中贴有</w:t>
      </w:r>
      <w:r w:rsidR="00DE4ADC">
        <w:rPr>
          <w:rFonts w:hint="eastAsia"/>
          <w:sz w:val="28"/>
        </w:rPr>
        <w:t>煤改电</w:t>
      </w:r>
      <w:r w:rsidR="00DE4ADC">
        <w:rPr>
          <w:sz w:val="28"/>
        </w:rPr>
        <w:t>设备维修的厂家电话</w:t>
      </w:r>
      <w:r w:rsidR="00F457FC">
        <w:rPr>
          <w:sz w:val="28"/>
        </w:rPr>
        <w:t>】</w:t>
      </w:r>
    </w:p>
    <w:p w14:paraId="66F08BD2" w14:textId="2D3297DC" w:rsidR="00150A08" w:rsidRDefault="00150A08" w:rsidP="00150A0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居民</w:t>
      </w:r>
      <w:r>
        <w:rPr>
          <w:sz w:val="28"/>
        </w:rPr>
        <w:t>们</w:t>
      </w:r>
    </w:p>
    <w:p w14:paraId="07D02FFD" w14:textId="44C596FC" w:rsidR="00241652" w:rsidRDefault="00241652" w:rsidP="0024165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村委</w:t>
      </w:r>
      <w:r>
        <w:rPr>
          <w:sz w:val="28"/>
        </w:rPr>
        <w:t>代表</w:t>
      </w:r>
      <w:r w:rsidR="004D6889">
        <w:rPr>
          <w:rFonts w:hint="eastAsia"/>
          <w:sz w:val="28"/>
        </w:rPr>
        <w:t>们</w:t>
      </w:r>
      <w:r w:rsidR="004D6889">
        <w:rPr>
          <w:sz w:val="28"/>
        </w:rPr>
        <w:t>：</w:t>
      </w:r>
      <w:r w:rsidR="00892D2C">
        <w:rPr>
          <w:sz w:val="28"/>
        </w:rPr>
        <w:t>一开始总是会有不同意的，</w:t>
      </w:r>
      <w:r w:rsidR="00883682">
        <w:rPr>
          <w:sz w:val="28"/>
        </w:rPr>
        <w:t>但是用着大家都说暖和。</w:t>
      </w:r>
      <w:r w:rsidR="0005728E">
        <w:rPr>
          <w:sz w:val="28"/>
        </w:rPr>
        <w:t>干净【</w:t>
      </w:r>
      <w:r w:rsidR="008E6396">
        <w:rPr>
          <w:sz w:val="28"/>
        </w:rPr>
        <w:t>没有煤灰了</w:t>
      </w:r>
      <w:r w:rsidR="0005728E">
        <w:rPr>
          <w:sz w:val="28"/>
        </w:rPr>
        <w:t>】、</w:t>
      </w:r>
      <w:r w:rsidR="0005728E">
        <w:rPr>
          <w:rFonts w:hint="eastAsia"/>
          <w:sz w:val="28"/>
        </w:rPr>
        <w:t>方便</w:t>
      </w:r>
      <w:r w:rsidR="0005728E">
        <w:rPr>
          <w:sz w:val="28"/>
        </w:rPr>
        <w:t>【不用</w:t>
      </w:r>
      <w:r w:rsidR="0005728E">
        <w:rPr>
          <w:rFonts w:hint="eastAsia"/>
          <w:sz w:val="28"/>
        </w:rPr>
        <w:t>再</w:t>
      </w:r>
      <w:r w:rsidR="008E6396">
        <w:rPr>
          <w:sz w:val="28"/>
        </w:rPr>
        <w:t>自己</w:t>
      </w:r>
      <w:r w:rsidR="0005728E">
        <w:rPr>
          <w:sz w:val="28"/>
        </w:rPr>
        <w:t>添煤</w:t>
      </w:r>
      <w:r w:rsidR="0005728E">
        <w:rPr>
          <w:rFonts w:hint="eastAsia"/>
          <w:sz w:val="28"/>
        </w:rPr>
        <w:t>了</w:t>
      </w:r>
      <w:r w:rsidR="0005728E">
        <w:rPr>
          <w:sz w:val="28"/>
        </w:rPr>
        <w:t>】、</w:t>
      </w:r>
      <w:r w:rsidR="00D373C2">
        <w:rPr>
          <w:sz w:val="28"/>
        </w:rPr>
        <w:t>暖和【】、</w:t>
      </w:r>
      <w:r w:rsidR="00D373C2">
        <w:rPr>
          <w:rFonts w:hint="eastAsia"/>
          <w:sz w:val="28"/>
        </w:rPr>
        <w:t>价格</w:t>
      </w:r>
      <w:r w:rsidR="00D373C2">
        <w:rPr>
          <w:sz w:val="28"/>
        </w:rPr>
        <w:t>可以接受【】</w:t>
      </w:r>
    </w:p>
    <w:p w14:paraId="2B9E80C0" w14:textId="3F2E54A8" w:rsidR="004D6889" w:rsidRDefault="002C4373" w:rsidP="0024165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广场大爷们</w:t>
      </w:r>
      <w:r w:rsidR="004D6889">
        <w:rPr>
          <w:sz w:val="28"/>
        </w:rPr>
        <w:t>：</w:t>
      </w:r>
      <w:r>
        <w:rPr>
          <w:sz w:val="28"/>
        </w:rPr>
        <w:t>国家掏钱掏得多，</w:t>
      </w:r>
      <w:r>
        <w:rPr>
          <w:rFonts w:hint="eastAsia"/>
          <w:sz w:val="28"/>
        </w:rPr>
        <w:t>不然</w:t>
      </w:r>
      <w:r>
        <w:rPr>
          <w:sz w:val="28"/>
        </w:rPr>
        <w:t>谁付得起，</w:t>
      </w:r>
      <w:r>
        <w:rPr>
          <w:rFonts w:hint="eastAsia"/>
          <w:sz w:val="28"/>
        </w:rPr>
        <w:t>主要</w:t>
      </w:r>
      <w:r>
        <w:rPr>
          <w:sz w:val="28"/>
        </w:rPr>
        <w:t>就是电费贵；</w:t>
      </w:r>
      <w:r w:rsidR="00892D2C">
        <w:rPr>
          <w:sz w:val="28"/>
        </w:rPr>
        <w:t>政府补贴</w:t>
      </w:r>
      <w:r w:rsidR="009B0577">
        <w:rPr>
          <w:sz w:val="28"/>
        </w:rPr>
        <w:t>电费</w:t>
      </w:r>
      <w:r w:rsidR="00892D2C">
        <w:rPr>
          <w:sz w:val="28"/>
        </w:rPr>
        <w:t>能补到什么时候？</w:t>
      </w:r>
      <w:r>
        <w:rPr>
          <w:sz w:val="28"/>
        </w:rPr>
        <w:t>以后撤了补贴怎么办</w:t>
      </w:r>
      <w:r w:rsidR="00892D2C">
        <w:rPr>
          <w:sz w:val="28"/>
        </w:rPr>
        <w:t>？</w:t>
      </w:r>
      <w:r w:rsidR="009B0577">
        <w:rPr>
          <w:sz w:val="28"/>
        </w:rPr>
        <w:t>设备有个保质期，</w:t>
      </w:r>
      <w:r w:rsidR="009B0577">
        <w:rPr>
          <w:rFonts w:hint="eastAsia"/>
          <w:sz w:val="28"/>
        </w:rPr>
        <w:t>坏了</w:t>
      </w:r>
      <w:r w:rsidR="009B0577">
        <w:rPr>
          <w:sz w:val="28"/>
        </w:rPr>
        <w:t>之后</w:t>
      </w:r>
      <w:r w:rsidR="009B0577">
        <w:rPr>
          <w:rFonts w:hint="eastAsia"/>
          <w:sz w:val="28"/>
        </w:rPr>
        <w:t>换</w:t>
      </w:r>
      <w:r w:rsidR="009B0577">
        <w:rPr>
          <w:sz w:val="28"/>
        </w:rPr>
        <w:t>新的谁掏钱？</w:t>
      </w:r>
      <w:r w:rsidR="00990E81">
        <w:rPr>
          <w:sz w:val="28"/>
        </w:rPr>
        <w:t>老百姓换不起两万一台的设备，</w:t>
      </w:r>
      <w:r w:rsidR="00990E81">
        <w:rPr>
          <w:rFonts w:hint="eastAsia"/>
          <w:sz w:val="28"/>
        </w:rPr>
        <w:t>到时候</w:t>
      </w:r>
      <w:r w:rsidR="00990E81">
        <w:rPr>
          <w:sz w:val="28"/>
        </w:rPr>
        <w:t>怎么办？</w:t>
      </w:r>
      <w:r w:rsidR="00B97BCD">
        <w:rPr>
          <w:sz w:val="28"/>
        </w:rPr>
        <w:t>电短缺，明年可能还会再改回来！</w:t>
      </w:r>
    </w:p>
    <w:p w14:paraId="4E57F580" w14:textId="77777777" w:rsidR="002C4373" w:rsidRDefault="002C4373" w:rsidP="00241652">
      <w:pPr>
        <w:pStyle w:val="a3"/>
        <w:numPr>
          <w:ilvl w:val="1"/>
          <w:numId w:val="1"/>
        </w:numPr>
        <w:ind w:firstLineChars="0"/>
        <w:rPr>
          <w:sz w:val="28"/>
        </w:rPr>
      </w:pPr>
    </w:p>
    <w:p w14:paraId="08F88F65" w14:textId="0025BC8D" w:rsidR="00150A08" w:rsidRDefault="00150A08" w:rsidP="00150A0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商店</w:t>
      </w:r>
      <w:r>
        <w:rPr>
          <w:sz w:val="28"/>
        </w:rPr>
        <w:t>店员</w:t>
      </w:r>
    </w:p>
    <w:p w14:paraId="6639E7D5" w14:textId="0C626864" w:rsidR="00883682" w:rsidRDefault="00883682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脸</w:t>
      </w:r>
      <w:r>
        <w:rPr>
          <w:rFonts w:hint="eastAsia"/>
          <w:sz w:val="28"/>
        </w:rPr>
        <w:t>冻</w:t>
      </w:r>
      <w:r>
        <w:rPr>
          <w:sz w:val="28"/>
        </w:rPr>
        <w:t>得通红</w:t>
      </w:r>
      <w:r w:rsidR="00D479FB">
        <w:rPr>
          <w:sz w:val="28"/>
        </w:rPr>
        <w:t>、</w:t>
      </w:r>
      <w:r w:rsidR="00937BDD">
        <w:rPr>
          <w:sz w:val="28"/>
        </w:rPr>
        <w:t>穿着</w:t>
      </w:r>
      <w:r w:rsidR="00937BDD">
        <w:rPr>
          <w:rFonts w:hint="eastAsia"/>
          <w:sz w:val="28"/>
        </w:rPr>
        <w:t>最厚</w:t>
      </w:r>
      <w:r w:rsidR="00937BDD">
        <w:rPr>
          <w:sz w:val="28"/>
        </w:rPr>
        <w:t>的羽绒服，</w:t>
      </w:r>
      <w:r w:rsidR="00D479FB">
        <w:rPr>
          <w:rFonts w:hint="eastAsia"/>
          <w:sz w:val="28"/>
        </w:rPr>
        <w:t>手</w:t>
      </w:r>
      <w:r w:rsidR="00937BDD">
        <w:rPr>
          <w:sz w:val="28"/>
        </w:rPr>
        <w:t>冻出</w:t>
      </w:r>
      <w:r w:rsidR="00937BDD">
        <w:rPr>
          <w:rFonts w:hint="eastAsia"/>
          <w:sz w:val="28"/>
        </w:rPr>
        <w:t>冻疮</w:t>
      </w:r>
    </w:p>
    <w:p w14:paraId="14929871" w14:textId="7AE7FBD6" w:rsidR="006F2334" w:rsidRDefault="00A67944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店铺里面有住宅的</w:t>
      </w:r>
      <w:r w:rsidR="00C02200">
        <w:rPr>
          <w:sz w:val="28"/>
        </w:rPr>
        <w:t>，</w:t>
      </w:r>
      <w:r>
        <w:rPr>
          <w:sz w:val="28"/>
        </w:rPr>
        <w:t>可以以</w:t>
      </w:r>
      <w:r w:rsidR="00C02200">
        <w:rPr>
          <w:sz w:val="28"/>
        </w:rPr>
        <w:t>住房</w:t>
      </w:r>
      <w:r>
        <w:rPr>
          <w:sz w:val="28"/>
        </w:rPr>
        <w:t>名义申请便宜设备，</w:t>
      </w:r>
      <w:r>
        <w:rPr>
          <w:rFonts w:hint="eastAsia"/>
          <w:sz w:val="28"/>
        </w:rPr>
        <w:t>但是</w:t>
      </w:r>
      <w:r w:rsidR="005A6271">
        <w:rPr>
          <w:sz w:val="28"/>
        </w:rPr>
        <w:t>一</w:t>
      </w:r>
      <w:r w:rsidR="005A6271">
        <w:rPr>
          <w:rFonts w:hint="eastAsia"/>
          <w:sz w:val="28"/>
        </w:rPr>
        <w:t>户</w:t>
      </w:r>
      <w:r>
        <w:rPr>
          <w:sz w:val="28"/>
        </w:rPr>
        <w:t>也只能</w:t>
      </w:r>
      <w:r>
        <w:rPr>
          <w:rFonts w:hint="eastAsia"/>
          <w:sz w:val="28"/>
        </w:rPr>
        <w:t>申</w:t>
      </w:r>
      <w:r>
        <w:rPr>
          <w:sz w:val="28"/>
        </w:rPr>
        <w:t>一台，看</w:t>
      </w:r>
      <w:r>
        <w:rPr>
          <w:rFonts w:hint="eastAsia"/>
          <w:sz w:val="28"/>
        </w:rPr>
        <w:t>房东</w:t>
      </w:r>
      <w:r>
        <w:rPr>
          <w:sz w:val="28"/>
        </w:rPr>
        <w:t>给不给你申</w:t>
      </w:r>
      <w:r w:rsidR="007D3899">
        <w:rPr>
          <w:sz w:val="28"/>
        </w:rPr>
        <w:t>。有门脸的，都没有取暖设备</w:t>
      </w:r>
    </w:p>
    <w:p w14:paraId="2493F0DD" w14:textId="34839A9D" w:rsidR="00A67944" w:rsidRDefault="00A67944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有</w:t>
      </w:r>
      <w:r>
        <w:rPr>
          <w:sz w:val="28"/>
        </w:rPr>
        <w:t>开空调</w:t>
      </w:r>
      <w:r w:rsidR="00CF0FCA">
        <w:rPr>
          <w:sz w:val="28"/>
        </w:rPr>
        <w:t>，</w:t>
      </w:r>
      <w:r>
        <w:rPr>
          <w:sz w:val="28"/>
        </w:rPr>
        <w:t>也有自己</w:t>
      </w:r>
      <w:r>
        <w:rPr>
          <w:rFonts w:hint="eastAsia"/>
          <w:sz w:val="28"/>
        </w:rPr>
        <w:t>备暖炉</w:t>
      </w:r>
      <w:r>
        <w:rPr>
          <w:sz w:val="28"/>
        </w:rPr>
        <w:t>的</w:t>
      </w:r>
      <w:r w:rsidR="00CF0FCA">
        <w:rPr>
          <w:sz w:val="28"/>
        </w:rPr>
        <w:t>。</w:t>
      </w:r>
      <w:r w:rsidR="00CF0FCA">
        <w:rPr>
          <w:rFonts w:hint="eastAsia"/>
          <w:sz w:val="28"/>
        </w:rPr>
        <w:t>电费</w:t>
      </w:r>
      <w:r w:rsidR="00CF0FCA">
        <w:rPr>
          <w:sz w:val="28"/>
        </w:rPr>
        <w:t>贵。</w:t>
      </w:r>
    </w:p>
    <w:p w14:paraId="442A881E" w14:textId="108A30AA" w:rsidR="006F2334" w:rsidRDefault="006F2334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电线</w:t>
      </w:r>
      <w:r>
        <w:rPr>
          <w:sz w:val="28"/>
        </w:rPr>
        <w:t>都拉到门口了，</w:t>
      </w:r>
      <w:r>
        <w:rPr>
          <w:rFonts w:hint="eastAsia"/>
          <w:sz w:val="28"/>
        </w:rPr>
        <w:t>结果</w:t>
      </w:r>
      <w:r>
        <w:rPr>
          <w:sz w:val="28"/>
        </w:rPr>
        <w:t>大队说不给加电线。</w:t>
      </w:r>
      <w:r>
        <w:rPr>
          <w:rFonts w:hint="eastAsia"/>
          <w:sz w:val="28"/>
        </w:rPr>
        <w:t>反应</w:t>
      </w:r>
      <w:r>
        <w:rPr>
          <w:sz w:val="28"/>
        </w:rPr>
        <w:t>过问题，</w:t>
      </w:r>
      <w:r>
        <w:rPr>
          <w:rFonts w:hint="eastAsia"/>
          <w:sz w:val="28"/>
        </w:rPr>
        <w:t>每家</w:t>
      </w:r>
      <w:r>
        <w:rPr>
          <w:sz w:val="28"/>
        </w:rPr>
        <w:t>说商店都没装</w:t>
      </w:r>
    </w:p>
    <w:p w14:paraId="0C968483" w14:textId="1ADA6441" w:rsidR="0054551A" w:rsidRDefault="0054551A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再</w:t>
      </w:r>
      <w:r>
        <w:rPr>
          <w:rFonts w:hint="eastAsia"/>
          <w:sz w:val="28"/>
        </w:rPr>
        <w:t>冻</w:t>
      </w:r>
      <w:r>
        <w:rPr>
          <w:sz w:val="28"/>
        </w:rPr>
        <w:t>就没法干活了</w:t>
      </w:r>
      <w:r w:rsidR="006F2334">
        <w:rPr>
          <w:sz w:val="28"/>
        </w:rPr>
        <w:t>，</w:t>
      </w:r>
      <w:r w:rsidR="006F2334">
        <w:rPr>
          <w:rFonts w:hint="eastAsia"/>
          <w:sz w:val="28"/>
        </w:rPr>
        <w:t>以后</w:t>
      </w:r>
      <w:r w:rsidR="006F2334">
        <w:rPr>
          <w:sz w:val="28"/>
        </w:rPr>
        <w:t>还会冻，</w:t>
      </w:r>
      <w:r w:rsidR="006F2334">
        <w:rPr>
          <w:rFonts w:hint="eastAsia"/>
          <w:sz w:val="28"/>
        </w:rPr>
        <w:t>这样</w:t>
      </w:r>
      <w:r w:rsidR="006F2334">
        <w:rPr>
          <w:sz w:val="28"/>
        </w:rPr>
        <w:t>下去不</w:t>
      </w:r>
      <w:r w:rsidR="006F2334">
        <w:rPr>
          <w:rFonts w:hint="eastAsia"/>
          <w:sz w:val="28"/>
        </w:rPr>
        <w:t>如</w:t>
      </w:r>
      <w:r w:rsidR="006F2334">
        <w:rPr>
          <w:sz w:val="28"/>
        </w:rPr>
        <w:t>回家</w:t>
      </w:r>
      <w:r w:rsidR="00B246D2">
        <w:rPr>
          <w:sz w:val="28"/>
        </w:rPr>
        <w:t>。</w:t>
      </w:r>
      <w:r w:rsidR="00B246D2">
        <w:rPr>
          <w:rFonts w:hint="eastAsia"/>
          <w:sz w:val="28"/>
        </w:rPr>
        <w:t>没</w:t>
      </w:r>
      <w:r w:rsidR="00B246D2">
        <w:rPr>
          <w:sz w:val="28"/>
        </w:rPr>
        <w:t>店铺，</w:t>
      </w:r>
      <w:r w:rsidR="006F2334">
        <w:rPr>
          <w:sz w:val="28"/>
        </w:rPr>
        <w:t>居民也会不方便</w:t>
      </w:r>
    </w:p>
    <w:p w14:paraId="56386AF1" w14:textId="3562CE4C" w:rsidR="0054551A" w:rsidRDefault="0054551A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就算是晚上有补贴也补不到</w:t>
      </w:r>
      <w:r>
        <w:rPr>
          <w:rFonts w:hint="eastAsia"/>
          <w:sz w:val="28"/>
        </w:rPr>
        <w:t>我们</w:t>
      </w:r>
      <w:r>
        <w:rPr>
          <w:sz w:val="28"/>
        </w:rPr>
        <w:t>商家！</w:t>
      </w:r>
      <w:r w:rsidR="00C74CF9">
        <w:rPr>
          <w:sz w:val="28"/>
        </w:rPr>
        <w:t>一块一度电，</w:t>
      </w:r>
      <w:r w:rsidR="00C74CF9">
        <w:rPr>
          <w:rFonts w:hint="eastAsia"/>
          <w:sz w:val="28"/>
        </w:rPr>
        <w:t>吃不消</w:t>
      </w:r>
      <w:r w:rsidR="00C74CF9">
        <w:rPr>
          <w:sz w:val="28"/>
        </w:rPr>
        <w:t>。两千瓦的开五天两百块就没了</w:t>
      </w:r>
    </w:p>
    <w:p w14:paraId="4C7CA173" w14:textId="05E78021" w:rsidR="00B97BCD" w:rsidRDefault="00B97BCD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听说</w:t>
      </w:r>
      <w:r>
        <w:rPr>
          <w:sz w:val="28"/>
        </w:rPr>
        <w:t>明年会好</w:t>
      </w:r>
    </w:p>
    <w:p w14:paraId="12CD55BC" w14:textId="77777777" w:rsidR="00184D1A" w:rsidRDefault="00184D1A" w:rsidP="00184D1A">
      <w:pPr>
        <w:pStyle w:val="a3"/>
        <w:ind w:left="480" w:firstLineChars="0" w:firstLine="0"/>
        <w:rPr>
          <w:sz w:val="28"/>
        </w:rPr>
      </w:pPr>
    </w:p>
    <w:p w14:paraId="2D5931A4" w14:textId="30839714" w:rsidR="007B0C06" w:rsidRDefault="00267A14" w:rsidP="00184D1A">
      <w:pPr>
        <w:pStyle w:val="a3"/>
        <w:ind w:left="480" w:firstLineChars="0" w:firstLine="0"/>
        <w:rPr>
          <w:sz w:val="28"/>
        </w:rPr>
      </w:pPr>
      <w:r>
        <w:rPr>
          <w:sz w:val="28"/>
        </w:rPr>
        <w:t>下一步的问题：</w:t>
      </w:r>
      <w:r>
        <w:rPr>
          <w:rFonts w:hint="eastAsia"/>
          <w:sz w:val="28"/>
        </w:rPr>
        <w:t>问卷</w:t>
      </w:r>
      <w:r w:rsidR="00282210">
        <w:rPr>
          <w:rFonts w:hint="eastAsia"/>
          <w:sz w:val="28"/>
        </w:rPr>
        <w:t>有没有</w:t>
      </w:r>
      <w:r w:rsidR="00282210">
        <w:rPr>
          <w:sz w:val="28"/>
        </w:rPr>
        <w:t>必要发</w:t>
      </w:r>
      <w:r>
        <w:rPr>
          <w:sz w:val="28"/>
        </w:rPr>
        <w:t>？</w:t>
      </w:r>
      <w:r w:rsidR="00A40091">
        <w:rPr>
          <w:sz w:val="28"/>
        </w:rPr>
        <w:t>怎么发放？</w:t>
      </w:r>
      <w:r w:rsidR="00A40091">
        <w:rPr>
          <w:rFonts w:hint="eastAsia"/>
          <w:sz w:val="28"/>
        </w:rPr>
        <w:t>挨家挨户</w:t>
      </w:r>
      <w:r w:rsidR="00A40091">
        <w:rPr>
          <w:sz w:val="28"/>
        </w:rPr>
        <w:t>？</w:t>
      </w:r>
      <w:r w:rsidR="00886C7B">
        <w:rPr>
          <w:sz w:val="28"/>
        </w:rPr>
        <w:t>文化水平？</w:t>
      </w:r>
      <w:r w:rsidR="00886C7B">
        <w:rPr>
          <w:rFonts w:hint="eastAsia"/>
          <w:sz w:val="28"/>
        </w:rPr>
        <w:t>打印</w:t>
      </w:r>
      <w:r w:rsidR="00886C7B">
        <w:rPr>
          <w:sz w:val="28"/>
        </w:rPr>
        <w:t>还是手机？</w:t>
      </w:r>
      <w:r w:rsidR="00886C7B">
        <w:rPr>
          <w:rFonts w:hint="eastAsia"/>
          <w:sz w:val="28"/>
        </w:rPr>
        <w:t>接受</w:t>
      </w:r>
      <w:r w:rsidR="00886C7B">
        <w:rPr>
          <w:sz w:val="28"/>
        </w:rPr>
        <w:t>程度？</w:t>
      </w:r>
    </w:p>
    <w:p w14:paraId="4347A3B2" w14:textId="2E5FBDCE" w:rsidR="00CA2EF0" w:rsidRDefault="00CA2EF0" w:rsidP="00184D1A">
      <w:pPr>
        <w:pStyle w:val="a3"/>
        <w:ind w:left="480" w:firstLineChars="0" w:firstLine="0"/>
        <w:rPr>
          <w:sz w:val="28"/>
        </w:rPr>
      </w:pPr>
    </w:p>
    <w:p w14:paraId="15CD8A87" w14:textId="4BDA3F9A" w:rsidR="00CA2EF0" w:rsidRDefault="00CA2EF0" w:rsidP="00CA2EF0">
      <w:pPr>
        <w:pStyle w:val="a3"/>
        <w:ind w:left="480" w:firstLineChars="0" w:firstLine="0"/>
        <w:rPr>
          <w:ins w:id="0" w:author="user" w:date="2018-01-18T16:21:00Z"/>
          <w:sz w:val="28"/>
        </w:rPr>
      </w:pPr>
      <w:ins w:id="1" w:author="user" w:date="2018-01-18T16:21:00Z">
        <w:r>
          <w:rPr>
            <w:rFonts w:hint="eastAsia"/>
            <w:sz w:val="28"/>
          </w:rPr>
          <w:t>是</w:t>
        </w:r>
        <w:r>
          <w:rPr>
            <w:sz w:val="28"/>
          </w:rPr>
          <w:t>一个不错的开端</w:t>
        </w:r>
      </w:ins>
      <w:ins w:id="2" w:author="user" w:date="2018-01-18T16:29:00Z">
        <w:r w:rsidR="002932AD">
          <w:rPr>
            <w:rFonts w:hint="eastAsia"/>
            <w:sz w:val="28"/>
          </w:rPr>
          <w:t>！</w:t>
        </w:r>
      </w:ins>
      <w:ins w:id="3" w:author="user" w:date="2018-01-18T16:21:00Z">
        <w:r>
          <w:rPr>
            <w:rFonts w:hint="eastAsia"/>
            <w:sz w:val="28"/>
          </w:rPr>
          <w:t>但</w:t>
        </w:r>
        <w:r>
          <w:rPr>
            <w:sz w:val="28"/>
          </w:rPr>
          <w:t>信息还</w:t>
        </w:r>
      </w:ins>
      <w:ins w:id="4" w:author="user" w:date="2018-01-18T16:29:00Z">
        <w:r w:rsidR="002932AD">
          <w:rPr>
            <w:rFonts w:hint="eastAsia"/>
            <w:sz w:val="28"/>
          </w:rPr>
          <w:t>稍显</w:t>
        </w:r>
      </w:ins>
      <w:ins w:id="5" w:author="user" w:date="2018-01-18T16:21:00Z">
        <w:r>
          <w:rPr>
            <w:sz w:val="28"/>
          </w:rPr>
          <w:t>单薄。</w:t>
        </w:r>
      </w:ins>
    </w:p>
    <w:p w14:paraId="0F377887" w14:textId="42E09591" w:rsidR="00CA2EF0" w:rsidRDefault="00CA2EF0" w:rsidP="00CA2EF0">
      <w:pPr>
        <w:pStyle w:val="a3"/>
        <w:ind w:left="480" w:firstLineChars="0" w:firstLine="0"/>
        <w:rPr>
          <w:ins w:id="6" w:author="user" w:date="2018-01-18T16:24:00Z"/>
          <w:sz w:val="28"/>
        </w:rPr>
      </w:pPr>
      <w:ins w:id="7" w:author="user" w:date="2018-01-18T16:21:00Z">
        <w:r>
          <w:rPr>
            <w:rFonts w:hint="eastAsia"/>
            <w:sz w:val="28"/>
          </w:rPr>
          <w:t>做</w:t>
        </w:r>
        <w:r>
          <w:rPr>
            <w:sz w:val="28"/>
          </w:rPr>
          <w:t>问卷</w:t>
        </w:r>
      </w:ins>
      <w:ins w:id="8" w:author="user" w:date="2018-01-18T16:22:00Z">
        <w:r>
          <w:rPr>
            <w:sz w:val="28"/>
          </w:rPr>
          <w:t>肯定是能把文章和研究报告做得更加深入。</w:t>
        </w:r>
        <w:r>
          <w:rPr>
            <w:rFonts w:hint="eastAsia"/>
            <w:sz w:val="28"/>
          </w:rPr>
          <w:t>但是</w:t>
        </w:r>
        <w:r>
          <w:rPr>
            <w:sz w:val="28"/>
          </w:rPr>
          <w:t>现在，</w:t>
        </w:r>
        <w:r>
          <w:rPr>
            <w:rFonts w:hint="eastAsia"/>
            <w:sz w:val="28"/>
          </w:rPr>
          <w:t>你们</w:t>
        </w:r>
        <w:r>
          <w:rPr>
            <w:sz w:val="28"/>
          </w:rPr>
          <w:t>要先好好想一想框架体系，</w:t>
        </w:r>
        <w:r>
          <w:rPr>
            <w:rFonts w:hint="eastAsia"/>
            <w:sz w:val="28"/>
          </w:rPr>
          <w:t>问题</w:t>
        </w:r>
        <w:r>
          <w:rPr>
            <w:sz w:val="28"/>
          </w:rPr>
          <w:t>是什么（</w:t>
        </w:r>
        <w:r>
          <w:rPr>
            <w:rFonts w:hint="eastAsia"/>
            <w:sz w:val="28"/>
          </w:rPr>
          <w:t>煤改气</w:t>
        </w:r>
        <w:r>
          <w:rPr>
            <w:sz w:val="28"/>
          </w:rPr>
          <w:t>的接受度）</w:t>
        </w:r>
        <w:r>
          <w:rPr>
            <w:rFonts w:hint="eastAsia"/>
            <w:sz w:val="28"/>
          </w:rPr>
          <w:t>、</w:t>
        </w:r>
        <w:r>
          <w:rPr>
            <w:sz w:val="28"/>
          </w:rPr>
          <w:t>解释变量是什么（</w:t>
        </w:r>
        <w:r>
          <w:rPr>
            <w:rFonts w:hint="eastAsia"/>
            <w:sz w:val="28"/>
          </w:rPr>
          <w:t>收入</w:t>
        </w:r>
        <w:r>
          <w:rPr>
            <w:sz w:val="28"/>
          </w:rPr>
          <w:t>水平、</w:t>
        </w:r>
      </w:ins>
      <w:ins w:id="9" w:author="user" w:date="2018-01-18T16:23:00Z">
        <w:r>
          <w:rPr>
            <w:rFonts w:hint="eastAsia"/>
            <w:sz w:val="28"/>
          </w:rPr>
          <w:t>教育</w:t>
        </w:r>
        <w:r>
          <w:rPr>
            <w:sz w:val="28"/>
          </w:rPr>
          <w:t>水平</w:t>
        </w:r>
        <w:r>
          <w:rPr>
            <w:rFonts w:hint="eastAsia"/>
            <w:sz w:val="28"/>
          </w:rPr>
          <w:t>、</w:t>
        </w:r>
        <w:r>
          <w:rPr>
            <w:sz w:val="28"/>
          </w:rPr>
          <w:t>住房面积，从你们访谈</w:t>
        </w:r>
        <w:r>
          <w:rPr>
            <w:rFonts w:hint="eastAsia"/>
            <w:sz w:val="28"/>
          </w:rPr>
          <w:t>资</w:t>
        </w:r>
        <w:r>
          <w:rPr>
            <w:rFonts w:hint="eastAsia"/>
            <w:sz w:val="28"/>
          </w:rPr>
          <w:lastRenderedPageBreak/>
          <w:t>料</w:t>
        </w:r>
        <w:r>
          <w:rPr>
            <w:sz w:val="28"/>
          </w:rPr>
          <w:t>看，还有</w:t>
        </w:r>
        <w:r w:rsidR="0094749D">
          <w:rPr>
            <w:rFonts w:hint="eastAsia"/>
            <w:sz w:val="28"/>
          </w:rPr>
          <w:t>基础</w:t>
        </w:r>
        <w:r w:rsidR="0094749D">
          <w:rPr>
            <w:sz w:val="28"/>
          </w:rPr>
          <w:t>设施</w:t>
        </w:r>
        <w:r w:rsidR="0094749D">
          <w:rPr>
            <w:rFonts w:hint="eastAsia"/>
            <w:sz w:val="28"/>
          </w:rPr>
          <w:t>状况</w:t>
        </w:r>
        <w:r w:rsidR="0094749D">
          <w:rPr>
            <w:sz w:val="28"/>
          </w:rPr>
          <w:t>，比如</w:t>
        </w:r>
        <w:r w:rsidR="0094749D">
          <w:rPr>
            <w:rFonts w:hint="eastAsia"/>
            <w:sz w:val="28"/>
          </w:rPr>
          <w:t>电线</w:t>
        </w:r>
        <w:r w:rsidR="0094749D">
          <w:rPr>
            <w:sz w:val="28"/>
          </w:rPr>
          <w:t>线路的铺设，</w:t>
        </w:r>
        <w:r w:rsidR="00081778">
          <w:rPr>
            <w:rFonts w:hint="eastAsia"/>
            <w:sz w:val="28"/>
          </w:rPr>
          <w:t>还有</w:t>
        </w:r>
        <w:r w:rsidR="00081778">
          <w:rPr>
            <w:sz w:val="28"/>
          </w:rPr>
          <w:t>对政策稳定性</w:t>
        </w:r>
      </w:ins>
      <w:ins w:id="10" w:author="user" w:date="2018-01-18T16:24:00Z">
        <w:r w:rsidR="00081778">
          <w:rPr>
            <w:sz w:val="28"/>
          </w:rPr>
          <w:t>的预期，</w:t>
        </w:r>
        <w:r w:rsidR="007263F4">
          <w:rPr>
            <w:rFonts w:hint="eastAsia"/>
            <w:sz w:val="28"/>
          </w:rPr>
          <w:t>更新</w:t>
        </w:r>
        <w:r w:rsidR="007263F4">
          <w:rPr>
            <w:sz w:val="28"/>
          </w:rPr>
          <w:t>维护费用</w:t>
        </w:r>
        <w:r w:rsidR="00953AFF">
          <w:rPr>
            <w:rFonts w:hint="eastAsia"/>
            <w:sz w:val="28"/>
          </w:rPr>
          <w:t>，</w:t>
        </w:r>
      </w:ins>
      <w:ins w:id="11" w:author="user" w:date="2018-01-18T16:22:00Z">
        <w:r>
          <w:rPr>
            <w:sz w:val="28"/>
          </w:rPr>
          <w:t>）</w:t>
        </w:r>
      </w:ins>
    </w:p>
    <w:p w14:paraId="703D3C80" w14:textId="77777777" w:rsidR="00953AFF" w:rsidRDefault="00953AFF" w:rsidP="00CA2EF0">
      <w:pPr>
        <w:pStyle w:val="a3"/>
        <w:ind w:left="480" w:firstLineChars="0" w:firstLine="0"/>
        <w:rPr>
          <w:ins w:id="12" w:author="user" w:date="2018-01-18T16:26:00Z"/>
          <w:sz w:val="28"/>
        </w:rPr>
      </w:pPr>
      <w:ins w:id="13" w:author="user" w:date="2018-01-18T16:25:00Z">
        <w:r>
          <w:rPr>
            <w:rFonts w:hint="eastAsia"/>
            <w:sz w:val="28"/>
          </w:rPr>
          <w:t>你们还需要</w:t>
        </w:r>
        <w:r>
          <w:rPr>
            <w:sz w:val="28"/>
          </w:rPr>
          <w:t>非常精确的信息：</w:t>
        </w:r>
      </w:ins>
    </w:p>
    <w:p w14:paraId="3CD6BFEE" w14:textId="1BFA9FA9" w:rsidR="00953AFF" w:rsidRDefault="00953AFF" w:rsidP="00CA2EF0">
      <w:pPr>
        <w:pStyle w:val="a3"/>
        <w:ind w:left="480" w:firstLineChars="0" w:firstLine="0"/>
        <w:rPr>
          <w:ins w:id="14" w:author="user" w:date="2018-01-18T16:26:00Z"/>
          <w:rFonts w:hint="eastAsia"/>
          <w:sz w:val="28"/>
        </w:rPr>
      </w:pPr>
      <w:ins w:id="15" w:author="user" w:date="2018-01-18T16:26:00Z">
        <w:r>
          <w:rPr>
            <w:rFonts w:hint="eastAsia"/>
            <w:sz w:val="28"/>
          </w:rPr>
          <w:t>第一</w:t>
        </w:r>
        <w:r>
          <w:rPr>
            <w:sz w:val="28"/>
          </w:rPr>
          <w:t>，</w:t>
        </w:r>
        <w:r>
          <w:rPr>
            <w:rFonts w:hint="eastAsia"/>
            <w:sz w:val="28"/>
          </w:rPr>
          <w:t>算好</w:t>
        </w:r>
        <w:r>
          <w:rPr>
            <w:sz w:val="28"/>
          </w:rPr>
          <w:t>个体</w:t>
        </w:r>
        <w:r>
          <w:rPr>
            <w:rFonts w:hint="eastAsia"/>
            <w:sz w:val="28"/>
          </w:rPr>
          <w:t>/</w:t>
        </w:r>
        <w:r>
          <w:rPr>
            <w:rFonts w:hint="eastAsia"/>
            <w:sz w:val="28"/>
          </w:rPr>
          <w:t>家庭账</w:t>
        </w:r>
        <w:r>
          <w:rPr>
            <w:sz w:val="28"/>
          </w:rPr>
          <w:t>。</w:t>
        </w:r>
      </w:ins>
      <w:ins w:id="16" w:author="user" w:date="2018-01-18T16:25:00Z">
        <w:r>
          <w:rPr>
            <w:sz w:val="28"/>
          </w:rPr>
          <w:t>比如煤改气之前，</w:t>
        </w:r>
        <w:r>
          <w:rPr>
            <w:rFonts w:hint="eastAsia"/>
            <w:sz w:val="28"/>
          </w:rPr>
          <w:t>每月</w:t>
        </w:r>
        <w:r>
          <w:rPr>
            <w:sz w:val="28"/>
          </w:rPr>
          <w:t>电费支出多少，</w:t>
        </w:r>
        <w:r>
          <w:rPr>
            <w:rFonts w:hint="eastAsia"/>
            <w:sz w:val="28"/>
          </w:rPr>
          <w:t>每个冬季</w:t>
        </w:r>
        <w:r>
          <w:rPr>
            <w:sz w:val="28"/>
          </w:rPr>
          <w:t>采暖费用是多少？现在的</w:t>
        </w:r>
      </w:ins>
      <w:ins w:id="17" w:author="user" w:date="2018-01-18T16:26:00Z">
        <w:r>
          <w:rPr>
            <w:rFonts w:hint="eastAsia"/>
            <w:sz w:val="28"/>
          </w:rPr>
          <w:t>电费</w:t>
        </w:r>
        <w:r>
          <w:rPr>
            <w:sz w:val="28"/>
          </w:rPr>
          <w:t>是多少？每个</w:t>
        </w:r>
        <w:r>
          <w:rPr>
            <w:rFonts w:hint="eastAsia"/>
            <w:sz w:val="28"/>
          </w:rPr>
          <w:t>冬季</w:t>
        </w:r>
        <w:r>
          <w:rPr>
            <w:sz w:val="28"/>
          </w:rPr>
          <w:t>采暖费是多少？增加</w:t>
        </w:r>
        <w:r>
          <w:rPr>
            <w:rFonts w:hint="eastAsia"/>
            <w:sz w:val="28"/>
          </w:rPr>
          <w:t>/</w:t>
        </w:r>
        <w:r>
          <w:rPr>
            <w:rFonts w:hint="eastAsia"/>
            <w:sz w:val="28"/>
          </w:rPr>
          <w:t>减少</w:t>
        </w:r>
        <w:r>
          <w:rPr>
            <w:sz w:val="28"/>
          </w:rPr>
          <w:t>了多少？</w:t>
        </w:r>
        <w:r>
          <w:rPr>
            <w:rFonts w:hint="eastAsia"/>
            <w:sz w:val="28"/>
          </w:rPr>
          <w:t>……</w:t>
        </w:r>
        <w:r>
          <w:rPr>
            <w:sz w:val="28"/>
          </w:rPr>
          <w:t>就好比你自己是这个家庭成员</w:t>
        </w:r>
      </w:ins>
      <w:ins w:id="18" w:author="user" w:date="2018-01-18T16:27:00Z">
        <w:r>
          <w:rPr>
            <w:sz w:val="28"/>
          </w:rPr>
          <w:t>，你要当家，你把这个账算清楚，这可以设计在问卷中，</w:t>
        </w:r>
        <w:r>
          <w:rPr>
            <w:rFonts w:hint="eastAsia"/>
            <w:sz w:val="28"/>
          </w:rPr>
          <w:t>因为</w:t>
        </w:r>
        <w:r>
          <w:rPr>
            <w:sz w:val="28"/>
          </w:rPr>
          <w:t>采暖</w:t>
        </w:r>
        <w:r>
          <w:rPr>
            <w:rFonts w:hint="eastAsia"/>
            <w:sz w:val="28"/>
          </w:rPr>
          <w:t>支出</w:t>
        </w:r>
        <w:r>
          <w:rPr>
            <w:sz w:val="28"/>
          </w:rPr>
          <w:t>会跟家庭规模、住房面积等相关。也可以重点问几家的情况</w:t>
        </w:r>
        <w:r>
          <w:rPr>
            <w:rFonts w:hint="eastAsia"/>
            <w:sz w:val="28"/>
          </w:rPr>
          <w:t>。</w:t>
        </w:r>
      </w:ins>
    </w:p>
    <w:p w14:paraId="79A5E479" w14:textId="347DF47F" w:rsidR="00953AFF" w:rsidRDefault="00953AFF" w:rsidP="00CA2EF0">
      <w:pPr>
        <w:pStyle w:val="a3"/>
        <w:ind w:left="480" w:firstLineChars="0" w:firstLine="0"/>
        <w:rPr>
          <w:ins w:id="19" w:author="user" w:date="2018-01-18T16:28:00Z"/>
          <w:rFonts w:hint="eastAsia"/>
          <w:sz w:val="28"/>
        </w:rPr>
      </w:pPr>
      <w:ins w:id="20" w:author="user" w:date="2018-01-18T16:27:00Z">
        <w:r>
          <w:rPr>
            <w:rFonts w:hint="eastAsia"/>
            <w:sz w:val="28"/>
          </w:rPr>
          <w:t>第二</w:t>
        </w:r>
        <w:r>
          <w:rPr>
            <w:sz w:val="28"/>
          </w:rPr>
          <w:t>，算好政府的账。</w:t>
        </w:r>
      </w:ins>
      <w:ins w:id="21" w:author="user" w:date="2018-01-18T16:26:00Z">
        <w:r>
          <w:rPr>
            <w:rFonts w:hint="eastAsia"/>
            <w:sz w:val="28"/>
          </w:rPr>
          <w:t>目前</w:t>
        </w:r>
        <w:r>
          <w:rPr>
            <w:sz w:val="28"/>
          </w:rPr>
          <w:t>政府</w:t>
        </w:r>
        <w:r>
          <w:rPr>
            <w:rFonts w:hint="eastAsia"/>
            <w:sz w:val="28"/>
          </w:rPr>
          <w:t>是</w:t>
        </w:r>
        <w:r>
          <w:rPr>
            <w:sz w:val="28"/>
          </w:rPr>
          <w:t>怎么补贴的？</w:t>
        </w:r>
      </w:ins>
      <w:ins w:id="22" w:author="user" w:date="2018-01-18T16:28:00Z">
        <w:r w:rsidR="00726959">
          <w:rPr>
            <w:rFonts w:hint="eastAsia"/>
            <w:sz w:val="28"/>
          </w:rPr>
          <w:t>设备</w:t>
        </w:r>
        <w:r w:rsidR="00726959">
          <w:rPr>
            <w:sz w:val="28"/>
          </w:rPr>
          <w:t>补多少？电费补多少？（</w:t>
        </w:r>
        <w:r w:rsidR="00726959">
          <w:rPr>
            <w:rFonts w:hint="eastAsia"/>
            <w:sz w:val="28"/>
          </w:rPr>
          <w:t>这个</w:t>
        </w:r>
        <w:r w:rsidR="00726959">
          <w:rPr>
            <w:sz w:val="28"/>
          </w:rPr>
          <w:t>可能</w:t>
        </w:r>
        <w:r w:rsidR="00726959">
          <w:rPr>
            <w:rFonts w:hint="eastAsia"/>
            <w:sz w:val="28"/>
          </w:rPr>
          <w:t>要</w:t>
        </w:r>
        <w:r w:rsidR="00726959">
          <w:rPr>
            <w:sz w:val="28"/>
          </w:rPr>
          <w:t>问地方政府</w:t>
        </w:r>
        <w:r w:rsidR="00726959">
          <w:rPr>
            <w:rFonts w:hint="eastAsia"/>
            <w:sz w:val="28"/>
          </w:rPr>
          <w:t>工作</w:t>
        </w:r>
        <w:r w:rsidR="00726959">
          <w:rPr>
            <w:sz w:val="28"/>
          </w:rPr>
          <w:t>人员）</w:t>
        </w:r>
        <w:r w:rsidR="00726959">
          <w:rPr>
            <w:rFonts w:hint="eastAsia"/>
            <w:sz w:val="28"/>
          </w:rPr>
          <w:t>政策</w:t>
        </w:r>
        <w:r w:rsidR="00726959">
          <w:rPr>
            <w:sz w:val="28"/>
          </w:rPr>
          <w:t>是怎么执行的？政府对今后的政策保障是什么？</w:t>
        </w:r>
      </w:ins>
      <w:ins w:id="23" w:author="user" w:date="2018-01-18T16:29:00Z">
        <w:r w:rsidR="002932AD">
          <w:rPr>
            <w:rFonts w:hint="eastAsia"/>
            <w:sz w:val="28"/>
          </w:rPr>
          <w:t>目前</w:t>
        </w:r>
        <w:r w:rsidR="002932AD">
          <w:rPr>
            <w:sz w:val="28"/>
          </w:rPr>
          <w:t>这些补贴的钱是从哪些经费中来的？今后</w:t>
        </w:r>
      </w:ins>
      <w:ins w:id="24" w:author="user" w:date="2018-01-18T16:30:00Z">
        <w:r w:rsidR="002932AD">
          <w:rPr>
            <w:sz w:val="28"/>
          </w:rPr>
          <w:t>如何保障经费来源？</w:t>
        </w:r>
      </w:ins>
      <w:ins w:id="25" w:author="user" w:date="2018-01-18T16:36:00Z">
        <w:r w:rsidR="00454AE2">
          <w:rPr>
            <w:rFonts w:hint="eastAsia"/>
            <w:sz w:val="28"/>
          </w:rPr>
          <w:t>（</w:t>
        </w:r>
      </w:ins>
      <w:ins w:id="26" w:author="user" w:date="2018-01-18T16:37:00Z">
        <w:r w:rsidR="00454AE2">
          <w:rPr>
            <w:rFonts w:hint="eastAsia"/>
            <w:sz w:val="28"/>
          </w:rPr>
          <w:t>可以</w:t>
        </w:r>
        <w:r w:rsidR="00454AE2">
          <w:rPr>
            <w:sz w:val="28"/>
          </w:rPr>
          <w:t>先查一下相关文件</w:t>
        </w:r>
      </w:ins>
      <w:ins w:id="27" w:author="user" w:date="2018-01-18T16:36:00Z">
        <w:r w:rsidR="00454AE2">
          <w:rPr>
            <w:rFonts w:hint="eastAsia"/>
            <w:sz w:val="28"/>
          </w:rPr>
          <w:t>）</w:t>
        </w:r>
      </w:ins>
    </w:p>
    <w:p w14:paraId="5138403B" w14:textId="6ED714C7" w:rsidR="00726959" w:rsidRDefault="002932AD" w:rsidP="00CA2EF0">
      <w:pPr>
        <w:pStyle w:val="a3"/>
        <w:ind w:left="480" w:firstLineChars="0" w:firstLine="0"/>
        <w:rPr>
          <w:ins w:id="28" w:author="user" w:date="2018-01-18T16:30:00Z"/>
          <w:sz w:val="28"/>
        </w:rPr>
      </w:pPr>
      <w:ins w:id="29" w:author="user" w:date="2018-01-18T16:30:00Z">
        <w:r>
          <w:rPr>
            <w:rFonts w:hint="eastAsia"/>
            <w:sz w:val="28"/>
          </w:rPr>
          <w:t>一定</w:t>
        </w:r>
        <w:r>
          <w:rPr>
            <w:sz w:val="28"/>
          </w:rPr>
          <w:t>要算好账，</w:t>
        </w:r>
      </w:ins>
      <w:ins w:id="30" w:author="user" w:date="2018-01-18T16:37:00Z">
        <w:r w:rsidR="00454AE2">
          <w:rPr>
            <w:rFonts w:hint="eastAsia"/>
            <w:sz w:val="28"/>
          </w:rPr>
          <w:t>要</w:t>
        </w:r>
      </w:ins>
      <w:ins w:id="31" w:author="user" w:date="2018-01-18T16:30:00Z">
        <w:r>
          <w:rPr>
            <w:sz w:val="28"/>
          </w:rPr>
          <w:t>有非常清楚</w:t>
        </w:r>
        <w:r>
          <w:rPr>
            <w:rFonts w:hint="eastAsia"/>
            <w:sz w:val="28"/>
          </w:rPr>
          <w:t>的数据</w:t>
        </w:r>
        <w:r>
          <w:rPr>
            <w:sz w:val="28"/>
          </w:rPr>
          <w:t>。</w:t>
        </w:r>
      </w:ins>
    </w:p>
    <w:p w14:paraId="55869EB4" w14:textId="3B04D4C4" w:rsidR="00AC0F87" w:rsidRDefault="00AC0F87" w:rsidP="00AC0F87">
      <w:pPr>
        <w:pStyle w:val="a3"/>
        <w:ind w:left="480" w:firstLineChars="0" w:firstLine="0"/>
        <w:rPr>
          <w:ins w:id="32" w:author="user" w:date="2018-01-18T16:32:00Z"/>
          <w:sz w:val="28"/>
        </w:rPr>
      </w:pPr>
      <w:ins w:id="33" w:author="user" w:date="2018-01-18T16:30:00Z">
        <w:r>
          <w:rPr>
            <w:rFonts w:hint="eastAsia"/>
            <w:sz w:val="28"/>
          </w:rPr>
          <w:t>如果</w:t>
        </w:r>
        <w:r>
          <w:rPr>
            <w:sz w:val="28"/>
          </w:rPr>
          <w:t>要做</w:t>
        </w:r>
        <w:r>
          <w:rPr>
            <w:rFonts w:hint="eastAsia"/>
            <w:sz w:val="28"/>
          </w:rPr>
          <w:t>学术</w:t>
        </w:r>
        <w:r>
          <w:rPr>
            <w:sz w:val="28"/>
          </w:rPr>
          <w:t>文章，需要把一些</w:t>
        </w:r>
      </w:ins>
      <w:ins w:id="34" w:author="user" w:date="2018-01-18T16:31:00Z">
        <w:r>
          <w:rPr>
            <w:rFonts w:hint="eastAsia"/>
            <w:sz w:val="28"/>
          </w:rPr>
          <w:t>老百姓</w:t>
        </w:r>
        <w:r>
          <w:rPr>
            <w:sz w:val="28"/>
          </w:rPr>
          <w:t>的语言</w:t>
        </w:r>
        <w:r>
          <w:rPr>
            <w:sz w:val="28"/>
          </w:rPr>
          <w:t>“</w:t>
        </w:r>
        <w:r>
          <w:rPr>
            <w:rFonts w:hint="eastAsia"/>
            <w:sz w:val="28"/>
          </w:rPr>
          <w:t>概念化</w:t>
        </w:r>
        <w:r>
          <w:rPr>
            <w:sz w:val="28"/>
          </w:rPr>
          <w:t>”</w:t>
        </w:r>
        <w:r>
          <w:rPr>
            <w:rFonts w:hint="eastAsia"/>
            <w:sz w:val="28"/>
          </w:rPr>
          <w:t>、</w:t>
        </w:r>
        <w:r>
          <w:rPr>
            <w:sz w:val="28"/>
          </w:rPr>
          <w:t>“</w:t>
        </w:r>
        <w:r>
          <w:rPr>
            <w:rFonts w:hint="eastAsia"/>
            <w:sz w:val="28"/>
          </w:rPr>
          <w:t>理论</w:t>
        </w:r>
        <w:r>
          <w:rPr>
            <w:sz w:val="28"/>
          </w:rPr>
          <w:t>化</w:t>
        </w:r>
        <w:r>
          <w:rPr>
            <w:sz w:val="28"/>
          </w:rPr>
          <w:t>”</w:t>
        </w:r>
        <w:r>
          <w:rPr>
            <w:rFonts w:hint="eastAsia"/>
            <w:sz w:val="28"/>
          </w:rPr>
          <w:t>一下</w:t>
        </w:r>
        <w:r>
          <w:rPr>
            <w:sz w:val="28"/>
          </w:rPr>
          <w:t>，比如</w:t>
        </w:r>
        <w:r>
          <w:rPr>
            <w:rFonts w:hint="eastAsia"/>
            <w:sz w:val="28"/>
          </w:rPr>
          <w:t>老百姓</w:t>
        </w:r>
        <w:r>
          <w:rPr>
            <w:sz w:val="28"/>
          </w:rPr>
          <w:t>说</w:t>
        </w:r>
        <w:r>
          <w:rPr>
            <w:rFonts w:hint="eastAsia"/>
            <w:sz w:val="28"/>
          </w:rPr>
          <w:t>以后</w:t>
        </w:r>
        <w:r>
          <w:rPr>
            <w:sz w:val="28"/>
          </w:rPr>
          <w:t>的钱谁来</w:t>
        </w:r>
        <w:r>
          <w:rPr>
            <w:rFonts w:hint="eastAsia"/>
            <w:sz w:val="28"/>
          </w:rPr>
          <w:t>付</w:t>
        </w:r>
        <w:r>
          <w:rPr>
            <w:sz w:val="28"/>
          </w:rPr>
          <w:t>，这就应该是</w:t>
        </w:r>
        <w:r>
          <w:rPr>
            <w:sz w:val="28"/>
          </w:rPr>
          <w:t>“</w:t>
        </w:r>
        <w:r>
          <w:rPr>
            <w:rFonts w:hint="eastAsia"/>
            <w:sz w:val="28"/>
          </w:rPr>
          <w:t>政策</w:t>
        </w:r>
        <w:r>
          <w:rPr>
            <w:sz w:val="28"/>
          </w:rPr>
          <w:t>预期</w:t>
        </w:r>
        <w:r>
          <w:rPr>
            <w:sz w:val="28"/>
          </w:rPr>
          <w:t>”</w:t>
        </w:r>
        <w:r>
          <w:rPr>
            <w:rFonts w:hint="eastAsia"/>
            <w:sz w:val="28"/>
          </w:rPr>
          <w:t>，</w:t>
        </w:r>
        <w:r>
          <w:rPr>
            <w:sz w:val="28"/>
          </w:rPr>
          <w:t>可以作为一个解释变量</w:t>
        </w:r>
        <w:r>
          <w:rPr>
            <w:rFonts w:hint="eastAsia"/>
            <w:sz w:val="28"/>
          </w:rPr>
          <w:t>，而</w:t>
        </w:r>
        <w:r>
          <w:rPr>
            <w:sz w:val="28"/>
          </w:rPr>
          <w:t>不能再采用老百姓的大白话</w:t>
        </w:r>
        <w:r>
          <w:rPr>
            <w:rFonts w:hint="eastAsia"/>
            <w:sz w:val="28"/>
          </w:rPr>
          <w:t>了</w:t>
        </w:r>
        <w:r>
          <w:rPr>
            <w:sz w:val="28"/>
          </w:rPr>
          <w:t>。</w:t>
        </w:r>
      </w:ins>
      <w:ins w:id="35" w:author="user" w:date="2018-01-18T16:32:00Z">
        <w:r>
          <w:rPr>
            <w:rFonts w:hint="eastAsia"/>
            <w:sz w:val="28"/>
          </w:rPr>
          <w:t>同学们</w:t>
        </w:r>
        <w:r w:rsidR="00C40C18">
          <w:rPr>
            <w:sz w:val="28"/>
          </w:rPr>
          <w:t>要有这个意识，把实践中的信息转化为学术语言</w:t>
        </w:r>
        <w:r w:rsidR="00C40C18">
          <w:rPr>
            <w:rFonts w:hint="eastAsia"/>
            <w:sz w:val="28"/>
          </w:rPr>
          <w:t>，</w:t>
        </w:r>
        <w:r w:rsidR="00C40C18">
          <w:rPr>
            <w:sz w:val="28"/>
          </w:rPr>
          <w:t>主要的方法，就是归类、</w:t>
        </w:r>
        <w:r w:rsidR="00C40C18">
          <w:rPr>
            <w:rFonts w:hint="eastAsia"/>
            <w:sz w:val="28"/>
          </w:rPr>
          <w:t>抽取</w:t>
        </w:r>
        <w:r w:rsidR="00C40C18">
          <w:rPr>
            <w:sz w:val="28"/>
          </w:rPr>
          <w:t>本质</w:t>
        </w:r>
        <w:r w:rsidR="00C40C18">
          <w:rPr>
            <w:rFonts w:hint="eastAsia"/>
            <w:sz w:val="28"/>
          </w:rPr>
          <w:t>等</w:t>
        </w:r>
        <w:r w:rsidR="00C40C18">
          <w:rPr>
            <w:sz w:val="28"/>
          </w:rPr>
          <w:t>。</w:t>
        </w:r>
      </w:ins>
    </w:p>
    <w:p w14:paraId="701455FB" w14:textId="2669AE8B" w:rsidR="00BE075D" w:rsidRPr="00AC0F87" w:rsidRDefault="00BE075D" w:rsidP="00AC0F87">
      <w:pPr>
        <w:pStyle w:val="a3"/>
        <w:ind w:left="480" w:firstLineChars="0" w:firstLine="0"/>
        <w:rPr>
          <w:rFonts w:hint="eastAsia"/>
          <w:sz w:val="28"/>
          <w:rPrChange w:id="36" w:author="user" w:date="2018-01-18T16:32:00Z">
            <w:rPr>
              <w:rFonts w:hint="eastAsia"/>
            </w:rPr>
          </w:rPrChange>
        </w:rPr>
      </w:pPr>
      <w:ins w:id="37" w:author="user" w:date="2018-01-18T16:33:00Z">
        <w:r>
          <w:rPr>
            <w:rFonts w:hint="eastAsia"/>
            <w:noProof/>
            <w:sz w:val="28"/>
          </w:rPr>
          <w:lastRenderedPageBreak/>
          <w:drawing>
            <wp:inline distT="0" distB="0" distL="0" distR="0" wp14:anchorId="3F59DF9D" wp14:editId="2BE353DA">
              <wp:extent cx="5270500" cy="3074670"/>
              <wp:effectExtent l="0" t="0" r="6350" b="11430"/>
              <wp:docPr id="1" name="图示 1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</wp:inline>
          </w:drawing>
        </w:r>
      </w:ins>
    </w:p>
    <w:p w14:paraId="549CF7EE" w14:textId="198C7D7A" w:rsidR="00CA2EF0" w:rsidRDefault="00FE7D7A" w:rsidP="00184D1A">
      <w:pPr>
        <w:pStyle w:val="a3"/>
        <w:ind w:left="480" w:firstLineChars="0" w:firstLine="0"/>
        <w:rPr>
          <w:ins w:id="38" w:author="user" w:date="2018-01-18T16:36:00Z"/>
          <w:sz w:val="28"/>
        </w:rPr>
      </w:pPr>
      <w:ins w:id="39" w:author="user" w:date="2018-01-18T16:35:00Z">
        <w:r>
          <w:rPr>
            <w:rFonts w:hint="eastAsia"/>
            <w:sz w:val="28"/>
          </w:rPr>
          <w:t>我</w:t>
        </w:r>
        <w:r>
          <w:rPr>
            <w:sz w:val="28"/>
          </w:rPr>
          <w:t>大致写了一个</w:t>
        </w:r>
      </w:ins>
      <w:ins w:id="40" w:author="user" w:date="2018-01-18T16:37:00Z">
        <w:r w:rsidR="00454AE2">
          <w:rPr>
            <w:rFonts w:hint="eastAsia"/>
            <w:sz w:val="28"/>
          </w:rPr>
          <w:t>解释</w:t>
        </w:r>
      </w:ins>
      <w:ins w:id="41" w:author="user" w:date="2018-01-18T16:35:00Z">
        <w:r>
          <w:rPr>
            <w:sz w:val="28"/>
          </w:rPr>
          <w:t>模型</w:t>
        </w:r>
        <w:r>
          <w:rPr>
            <w:rFonts w:hint="eastAsia"/>
            <w:sz w:val="28"/>
          </w:rPr>
          <w:t>（如</w:t>
        </w:r>
        <w:r>
          <w:rPr>
            <w:sz w:val="28"/>
          </w:rPr>
          <w:t>上图</w:t>
        </w:r>
        <w:r>
          <w:rPr>
            <w:rFonts w:hint="eastAsia"/>
            <w:sz w:val="28"/>
          </w:rPr>
          <w:t>），</w:t>
        </w:r>
        <w:r>
          <w:rPr>
            <w:sz w:val="28"/>
          </w:rPr>
          <w:t>你们发问卷</w:t>
        </w:r>
      </w:ins>
      <w:ins w:id="42" w:author="user" w:date="2018-01-18T16:36:00Z">
        <w:r>
          <w:rPr>
            <w:sz w:val="28"/>
          </w:rPr>
          <w:t>的话，可以</w:t>
        </w:r>
        <w:r>
          <w:rPr>
            <w:rFonts w:hint="eastAsia"/>
            <w:sz w:val="28"/>
          </w:rPr>
          <w:t>把</w:t>
        </w:r>
        <w:r>
          <w:rPr>
            <w:sz w:val="28"/>
          </w:rPr>
          <w:t>这些</w:t>
        </w:r>
      </w:ins>
      <w:ins w:id="43" w:author="user" w:date="2018-01-18T16:37:00Z">
        <w:r w:rsidR="00454AE2">
          <w:rPr>
            <w:rFonts w:hint="eastAsia"/>
            <w:sz w:val="28"/>
          </w:rPr>
          <w:t>解释</w:t>
        </w:r>
      </w:ins>
      <w:ins w:id="44" w:author="user" w:date="2018-01-18T16:36:00Z">
        <w:r>
          <w:rPr>
            <w:rFonts w:hint="eastAsia"/>
            <w:sz w:val="28"/>
          </w:rPr>
          <w:t>变量</w:t>
        </w:r>
        <w:r>
          <w:rPr>
            <w:sz w:val="28"/>
          </w:rPr>
          <w:t>操作化一下，看用什么指标可以测得出来。</w:t>
        </w:r>
      </w:ins>
    </w:p>
    <w:p w14:paraId="5EAB0B63" w14:textId="12579902" w:rsidR="00FE7D7A" w:rsidRPr="00150A08" w:rsidRDefault="00FE7D7A" w:rsidP="00184D1A">
      <w:pPr>
        <w:pStyle w:val="a3"/>
        <w:ind w:left="480" w:firstLineChars="0" w:firstLine="0"/>
        <w:rPr>
          <w:rFonts w:hint="eastAsia"/>
          <w:sz w:val="28"/>
        </w:rPr>
      </w:pPr>
      <w:ins w:id="45" w:author="user" w:date="2018-01-18T16:36:00Z">
        <w:r>
          <w:rPr>
            <w:rFonts w:hint="eastAsia"/>
            <w:sz w:val="28"/>
          </w:rPr>
          <w:t>还可以</w:t>
        </w:r>
        <w:r>
          <w:rPr>
            <w:sz w:val="28"/>
          </w:rPr>
          <w:t>在这个基础上完善一下，看还有什么特别重要的影响因素，比如农村的</w:t>
        </w:r>
        <w:r>
          <w:rPr>
            <w:rFonts w:hint="eastAsia"/>
            <w:sz w:val="28"/>
          </w:rPr>
          <w:t>电力</w:t>
        </w:r>
        <w:r>
          <w:rPr>
            <w:sz w:val="28"/>
          </w:rPr>
          <w:t>基础设施</w:t>
        </w:r>
      </w:ins>
      <w:ins w:id="46" w:author="user" w:date="2018-01-18T16:38:00Z">
        <w:r w:rsidR="008A5E56">
          <w:rPr>
            <w:rFonts w:hint="eastAsia"/>
            <w:sz w:val="28"/>
          </w:rPr>
          <w:t>水平</w:t>
        </w:r>
        <w:r w:rsidR="008A5E56">
          <w:rPr>
            <w:sz w:val="28"/>
          </w:rPr>
          <w:t>？</w:t>
        </w:r>
      </w:ins>
      <w:bookmarkStart w:id="47" w:name="_GoBack"/>
      <w:bookmarkEnd w:id="47"/>
    </w:p>
    <w:sectPr w:rsidR="00FE7D7A" w:rsidRPr="00150A08" w:rsidSect="003903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1170"/>
    <w:multiLevelType w:val="hybridMultilevel"/>
    <w:tmpl w:val="6E5A1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9C"/>
    <w:rsid w:val="00015E76"/>
    <w:rsid w:val="00016F6D"/>
    <w:rsid w:val="0005728E"/>
    <w:rsid w:val="00081778"/>
    <w:rsid w:val="000B6B2C"/>
    <w:rsid w:val="000C71C6"/>
    <w:rsid w:val="001160AF"/>
    <w:rsid w:val="00150A08"/>
    <w:rsid w:val="00184D1A"/>
    <w:rsid w:val="00211F8A"/>
    <w:rsid w:val="00241652"/>
    <w:rsid w:val="00267A14"/>
    <w:rsid w:val="00282210"/>
    <w:rsid w:val="002932AD"/>
    <w:rsid w:val="002A4682"/>
    <w:rsid w:val="002A76AA"/>
    <w:rsid w:val="002C4373"/>
    <w:rsid w:val="002F2832"/>
    <w:rsid w:val="00370248"/>
    <w:rsid w:val="003735B6"/>
    <w:rsid w:val="0039039E"/>
    <w:rsid w:val="003B3ED6"/>
    <w:rsid w:val="003D76EB"/>
    <w:rsid w:val="0042349E"/>
    <w:rsid w:val="00454AE2"/>
    <w:rsid w:val="00495C24"/>
    <w:rsid w:val="004B6660"/>
    <w:rsid w:val="004D6889"/>
    <w:rsid w:val="0054551A"/>
    <w:rsid w:val="00570C85"/>
    <w:rsid w:val="005A2399"/>
    <w:rsid w:val="005A6271"/>
    <w:rsid w:val="005E2184"/>
    <w:rsid w:val="00620212"/>
    <w:rsid w:val="00622E8A"/>
    <w:rsid w:val="00633024"/>
    <w:rsid w:val="00680D2E"/>
    <w:rsid w:val="006940E0"/>
    <w:rsid w:val="006F2334"/>
    <w:rsid w:val="007263F4"/>
    <w:rsid w:val="00726959"/>
    <w:rsid w:val="007B0C06"/>
    <w:rsid w:val="007D3899"/>
    <w:rsid w:val="008050D1"/>
    <w:rsid w:val="0081517E"/>
    <w:rsid w:val="0083451E"/>
    <w:rsid w:val="00877794"/>
    <w:rsid w:val="00883682"/>
    <w:rsid w:val="00886C7B"/>
    <w:rsid w:val="008876D1"/>
    <w:rsid w:val="00892D2C"/>
    <w:rsid w:val="00892E46"/>
    <w:rsid w:val="008A5E56"/>
    <w:rsid w:val="008E6396"/>
    <w:rsid w:val="00937BDD"/>
    <w:rsid w:val="0094749D"/>
    <w:rsid w:val="00953AFF"/>
    <w:rsid w:val="00990E81"/>
    <w:rsid w:val="009B0577"/>
    <w:rsid w:val="009D66F4"/>
    <w:rsid w:val="009E47F5"/>
    <w:rsid w:val="00A40091"/>
    <w:rsid w:val="00A46A0A"/>
    <w:rsid w:val="00A47207"/>
    <w:rsid w:val="00A67944"/>
    <w:rsid w:val="00A74401"/>
    <w:rsid w:val="00AA1D7C"/>
    <w:rsid w:val="00AB72A0"/>
    <w:rsid w:val="00AC0F87"/>
    <w:rsid w:val="00B05CF6"/>
    <w:rsid w:val="00B10946"/>
    <w:rsid w:val="00B246D2"/>
    <w:rsid w:val="00B97BCD"/>
    <w:rsid w:val="00BE075D"/>
    <w:rsid w:val="00C02200"/>
    <w:rsid w:val="00C1142E"/>
    <w:rsid w:val="00C40C18"/>
    <w:rsid w:val="00C74CF9"/>
    <w:rsid w:val="00CA2EF0"/>
    <w:rsid w:val="00CC56AA"/>
    <w:rsid w:val="00CD359C"/>
    <w:rsid w:val="00CF0FCA"/>
    <w:rsid w:val="00D13E59"/>
    <w:rsid w:val="00D3574C"/>
    <w:rsid w:val="00D373C2"/>
    <w:rsid w:val="00D479FB"/>
    <w:rsid w:val="00D75C95"/>
    <w:rsid w:val="00DE4ADC"/>
    <w:rsid w:val="00DF3AFD"/>
    <w:rsid w:val="00E9664C"/>
    <w:rsid w:val="00F14000"/>
    <w:rsid w:val="00F32AA1"/>
    <w:rsid w:val="00F35C08"/>
    <w:rsid w:val="00F37923"/>
    <w:rsid w:val="00F457FC"/>
    <w:rsid w:val="00F5032A"/>
    <w:rsid w:val="00F8223C"/>
    <w:rsid w:val="00F84E0D"/>
    <w:rsid w:val="00FB73B2"/>
    <w:rsid w:val="00FE1D2A"/>
    <w:rsid w:val="00F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3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0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2EF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A2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5B7F8D-22C2-4482-9D3D-E17BF583B0BC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43F8375-E0EF-4FF3-BDD8-24A39E228718}">
      <dgm:prSet phldrT="[文本]"/>
      <dgm:spPr/>
      <dgm:t>
        <a:bodyPr/>
        <a:lstStyle/>
        <a:p>
          <a:r>
            <a:rPr lang="zh-CN" altLang="en-US"/>
            <a:t>煤改气接受度</a:t>
          </a:r>
        </a:p>
      </dgm:t>
    </dgm:pt>
    <dgm:pt modelId="{6C64D3A6-A7C9-44FF-8AC3-32E21C2B9EE1}" type="parTrans" cxnId="{02FDDB7E-600D-457B-A01C-03D43D0C75C6}">
      <dgm:prSet/>
      <dgm:spPr/>
      <dgm:t>
        <a:bodyPr/>
        <a:lstStyle/>
        <a:p>
          <a:endParaRPr lang="zh-CN" altLang="en-US"/>
        </a:p>
      </dgm:t>
    </dgm:pt>
    <dgm:pt modelId="{818129A2-927E-40CF-B39D-8CCCA9CAC0BB}" type="sibTrans" cxnId="{02FDDB7E-600D-457B-A01C-03D43D0C75C6}">
      <dgm:prSet/>
      <dgm:spPr/>
      <dgm:t>
        <a:bodyPr/>
        <a:lstStyle/>
        <a:p>
          <a:endParaRPr lang="zh-CN" altLang="en-US"/>
        </a:p>
      </dgm:t>
    </dgm:pt>
    <dgm:pt modelId="{F7A28A30-AD10-4E26-BC4C-D37D20441A49}">
      <dgm:prSet phldrT="[文本]"/>
      <dgm:spPr/>
      <dgm:t>
        <a:bodyPr/>
        <a:lstStyle/>
        <a:p>
          <a:r>
            <a:rPr lang="zh-CN" altLang="en-US"/>
            <a:t>收入、教育、家庭、住房（人口学变量）</a:t>
          </a:r>
        </a:p>
      </dgm:t>
    </dgm:pt>
    <dgm:pt modelId="{985FB12B-D26A-4639-A133-80B0AF633827}" type="parTrans" cxnId="{0D4429FD-0E8D-4DD6-B83E-DC1CD93D0B60}">
      <dgm:prSet/>
      <dgm:spPr/>
      <dgm:t>
        <a:bodyPr/>
        <a:lstStyle/>
        <a:p>
          <a:endParaRPr lang="zh-CN" altLang="en-US"/>
        </a:p>
      </dgm:t>
    </dgm:pt>
    <dgm:pt modelId="{F863B8BA-8397-43E4-862B-CDCE73E8D843}" type="sibTrans" cxnId="{0D4429FD-0E8D-4DD6-B83E-DC1CD93D0B60}">
      <dgm:prSet/>
      <dgm:spPr/>
      <dgm:t>
        <a:bodyPr/>
        <a:lstStyle/>
        <a:p>
          <a:endParaRPr lang="zh-CN" altLang="en-US"/>
        </a:p>
      </dgm:t>
    </dgm:pt>
    <dgm:pt modelId="{7DF45B84-E09F-4A1D-81A9-2974CE429D9E}">
      <dgm:prSet phldrT="[文本]"/>
      <dgm:spPr/>
      <dgm:t>
        <a:bodyPr/>
        <a:lstStyle/>
        <a:p>
          <a:r>
            <a:rPr lang="zh-CN" altLang="en-US"/>
            <a:t>政策补贴</a:t>
          </a:r>
        </a:p>
      </dgm:t>
    </dgm:pt>
    <dgm:pt modelId="{FC044EFA-4D17-4EAA-8897-71EC93AEAE2E}" type="parTrans" cxnId="{06399419-D28F-407E-BCF1-977C11251368}">
      <dgm:prSet/>
      <dgm:spPr/>
      <dgm:t>
        <a:bodyPr/>
        <a:lstStyle/>
        <a:p>
          <a:endParaRPr lang="zh-CN" altLang="en-US"/>
        </a:p>
      </dgm:t>
    </dgm:pt>
    <dgm:pt modelId="{660E9922-2A29-495E-BFEE-5650F50A9724}" type="sibTrans" cxnId="{06399419-D28F-407E-BCF1-977C11251368}">
      <dgm:prSet/>
      <dgm:spPr/>
      <dgm:t>
        <a:bodyPr/>
        <a:lstStyle/>
        <a:p>
          <a:endParaRPr lang="zh-CN" altLang="en-US"/>
        </a:p>
      </dgm:t>
    </dgm:pt>
    <dgm:pt modelId="{C308416F-FD91-443B-90F5-37D87BC9986E}">
      <dgm:prSet phldrT="[文本]"/>
      <dgm:spPr/>
      <dgm:t>
        <a:bodyPr/>
        <a:lstStyle/>
        <a:p>
          <a:r>
            <a:rPr lang="zh-CN" altLang="en-US"/>
            <a:t>政策预期</a:t>
          </a:r>
        </a:p>
      </dgm:t>
    </dgm:pt>
    <dgm:pt modelId="{4FD72F39-1D03-45B6-95A6-01E2055C088F}" type="parTrans" cxnId="{685A95D5-990A-4A64-8AE3-BCBA4A0042AB}">
      <dgm:prSet/>
      <dgm:spPr/>
      <dgm:t>
        <a:bodyPr/>
        <a:lstStyle/>
        <a:p>
          <a:endParaRPr lang="zh-CN" altLang="en-US"/>
        </a:p>
      </dgm:t>
    </dgm:pt>
    <dgm:pt modelId="{7B60D562-BF51-4719-AAE7-F28C2279C088}" type="sibTrans" cxnId="{685A95D5-990A-4A64-8AE3-BCBA4A0042AB}">
      <dgm:prSet/>
      <dgm:spPr/>
      <dgm:t>
        <a:bodyPr/>
        <a:lstStyle/>
        <a:p>
          <a:endParaRPr lang="zh-CN" altLang="en-US"/>
        </a:p>
      </dgm:t>
    </dgm:pt>
    <dgm:pt modelId="{C7D46595-AC32-4D5F-A0B9-E455A0BC6838}">
      <dgm:prSet phldrT="[文本]"/>
      <dgm:spPr/>
      <dgm:t>
        <a:bodyPr/>
        <a:lstStyle/>
        <a:p>
          <a:r>
            <a:rPr lang="zh-CN" altLang="en-US"/>
            <a:t>成本分析</a:t>
          </a:r>
        </a:p>
      </dgm:t>
    </dgm:pt>
    <dgm:pt modelId="{74BF07E9-4818-4237-82C4-9B804A2BE11D}" type="parTrans" cxnId="{77DB5175-3D65-4B8B-B746-9572B4461E8A}">
      <dgm:prSet/>
      <dgm:spPr/>
    </dgm:pt>
    <dgm:pt modelId="{3A00A286-9233-498A-89DA-59E17AEE0719}" type="sibTrans" cxnId="{77DB5175-3D65-4B8B-B746-9572B4461E8A}">
      <dgm:prSet/>
      <dgm:spPr/>
    </dgm:pt>
    <dgm:pt modelId="{2655488C-8043-41D6-A592-CF33538B47AF}">
      <dgm:prSet phldrT="[文本]"/>
      <dgm:spPr/>
      <dgm:t>
        <a:bodyPr/>
        <a:lstStyle/>
        <a:p>
          <a:r>
            <a:rPr lang="zh-CN" altLang="en-US"/>
            <a:t>生活便利度</a:t>
          </a:r>
        </a:p>
      </dgm:t>
    </dgm:pt>
    <dgm:pt modelId="{80F4B196-8DD2-42E4-8F3A-368D4870EF30}" type="parTrans" cxnId="{87C357F4-09E9-4AC1-811C-9E23EE37E4DE}">
      <dgm:prSet/>
      <dgm:spPr/>
    </dgm:pt>
    <dgm:pt modelId="{D2EF4D52-7EC0-46F6-84D2-9E22BDC122A3}" type="sibTrans" cxnId="{87C357F4-09E9-4AC1-811C-9E23EE37E4DE}">
      <dgm:prSet/>
      <dgm:spPr/>
    </dgm:pt>
    <dgm:pt modelId="{A8ED812F-A687-4BFA-A9D0-8310D1A2F467}" type="pres">
      <dgm:prSet presAssocID="{205B7F8D-22C2-4482-9D3D-E17BF583B0BC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375CC7A-0299-42DD-AC55-7D8B41D1C40B}" type="pres">
      <dgm:prSet presAssocID="{E43F8375-E0EF-4FF3-BDD8-24A39E228718}" presName="centerShape" presStyleLbl="node0" presStyleIdx="0" presStyleCnt="1"/>
      <dgm:spPr/>
    </dgm:pt>
    <dgm:pt modelId="{92317607-18DE-4227-92CB-15F3155C3F5B}" type="pres">
      <dgm:prSet presAssocID="{985FB12B-D26A-4639-A133-80B0AF633827}" presName="parTrans" presStyleLbl="bgSibTrans2D1" presStyleIdx="0" presStyleCnt="5"/>
      <dgm:spPr/>
    </dgm:pt>
    <dgm:pt modelId="{A83565FB-0C22-4AA0-BAFC-1A646B0B5F90}" type="pres">
      <dgm:prSet presAssocID="{F7A28A30-AD10-4E26-BC4C-D37D20441A49}" presName="node" presStyleLbl="node1" presStyleIdx="0" presStyleCnt="5">
        <dgm:presLayoutVars>
          <dgm:bulletEnabled val="1"/>
        </dgm:presLayoutVars>
      </dgm:prSet>
      <dgm:spPr/>
    </dgm:pt>
    <dgm:pt modelId="{71797DBD-DB12-4EE4-83F9-9012AF6DC998}" type="pres">
      <dgm:prSet presAssocID="{74BF07E9-4818-4237-82C4-9B804A2BE11D}" presName="parTrans" presStyleLbl="bgSibTrans2D1" presStyleIdx="1" presStyleCnt="5"/>
      <dgm:spPr/>
    </dgm:pt>
    <dgm:pt modelId="{BF20B719-5950-45FE-AA8A-4C51E6890C45}" type="pres">
      <dgm:prSet presAssocID="{C7D46595-AC32-4D5F-A0B9-E455A0BC6838}" presName="node" presStyleLbl="node1" presStyleIdx="1" presStyleCnt="5">
        <dgm:presLayoutVars>
          <dgm:bulletEnabled val="1"/>
        </dgm:presLayoutVars>
      </dgm:prSet>
      <dgm:spPr/>
    </dgm:pt>
    <dgm:pt modelId="{D42E254A-06E4-4E1D-AEB0-650F03C395D4}" type="pres">
      <dgm:prSet presAssocID="{80F4B196-8DD2-42E4-8F3A-368D4870EF30}" presName="parTrans" presStyleLbl="bgSibTrans2D1" presStyleIdx="2" presStyleCnt="5"/>
      <dgm:spPr/>
    </dgm:pt>
    <dgm:pt modelId="{3AB4D7C1-477C-4168-BB2E-7F86751E0EE2}" type="pres">
      <dgm:prSet presAssocID="{2655488C-8043-41D6-A592-CF33538B47A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AD2DDE3-E775-4804-8087-40D411DF0448}" type="pres">
      <dgm:prSet presAssocID="{FC044EFA-4D17-4EAA-8897-71EC93AEAE2E}" presName="parTrans" presStyleLbl="bgSibTrans2D1" presStyleIdx="3" presStyleCnt="5"/>
      <dgm:spPr/>
    </dgm:pt>
    <dgm:pt modelId="{EC8C9CD3-AA61-40A6-AD26-FC4543C55B70}" type="pres">
      <dgm:prSet presAssocID="{7DF45B84-E09F-4A1D-81A9-2974CE429D9E}" presName="node" presStyleLbl="node1" presStyleIdx="3" presStyleCnt="5">
        <dgm:presLayoutVars>
          <dgm:bulletEnabled val="1"/>
        </dgm:presLayoutVars>
      </dgm:prSet>
      <dgm:spPr/>
    </dgm:pt>
    <dgm:pt modelId="{D501A4F4-1724-43D8-9896-86B04AE9F96D}" type="pres">
      <dgm:prSet presAssocID="{4FD72F39-1D03-45B6-95A6-01E2055C088F}" presName="parTrans" presStyleLbl="bgSibTrans2D1" presStyleIdx="4" presStyleCnt="5"/>
      <dgm:spPr/>
    </dgm:pt>
    <dgm:pt modelId="{D8F1AF3E-0483-461C-847E-E160AAF18D6A}" type="pres">
      <dgm:prSet presAssocID="{C308416F-FD91-443B-90F5-37D87BC9986E}" presName="node" presStyleLbl="node1" presStyleIdx="4" presStyleCnt="5">
        <dgm:presLayoutVars>
          <dgm:bulletEnabled val="1"/>
        </dgm:presLayoutVars>
      </dgm:prSet>
      <dgm:spPr/>
    </dgm:pt>
  </dgm:ptLst>
  <dgm:cxnLst>
    <dgm:cxn modelId="{7B8F1A4D-5F5A-432F-9D20-D26408862298}" type="presOf" srcId="{4FD72F39-1D03-45B6-95A6-01E2055C088F}" destId="{D501A4F4-1724-43D8-9896-86B04AE9F96D}" srcOrd="0" destOrd="0" presId="urn:microsoft.com/office/officeart/2005/8/layout/radial4"/>
    <dgm:cxn modelId="{9EA1D38D-3A12-44A0-97B9-3B06840DA3BA}" type="presOf" srcId="{985FB12B-D26A-4639-A133-80B0AF633827}" destId="{92317607-18DE-4227-92CB-15F3155C3F5B}" srcOrd="0" destOrd="0" presId="urn:microsoft.com/office/officeart/2005/8/layout/radial4"/>
    <dgm:cxn modelId="{685A95D5-990A-4A64-8AE3-BCBA4A0042AB}" srcId="{E43F8375-E0EF-4FF3-BDD8-24A39E228718}" destId="{C308416F-FD91-443B-90F5-37D87BC9986E}" srcOrd="4" destOrd="0" parTransId="{4FD72F39-1D03-45B6-95A6-01E2055C088F}" sibTransId="{7B60D562-BF51-4719-AAE7-F28C2279C088}"/>
    <dgm:cxn modelId="{3462C34C-E6BF-43E3-95EA-CDC643E42D9C}" type="presOf" srcId="{2655488C-8043-41D6-A592-CF33538B47AF}" destId="{3AB4D7C1-477C-4168-BB2E-7F86751E0EE2}" srcOrd="0" destOrd="0" presId="urn:microsoft.com/office/officeart/2005/8/layout/radial4"/>
    <dgm:cxn modelId="{77DB5175-3D65-4B8B-B746-9572B4461E8A}" srcId="{E43F8375-E0EF-4FF3-BDD8-24A39E228718}" destId="{C7D46595-AC32-4D5F-A0B9-E455A0BC6838}" srcOrd="1" destOrd="0" parTransId="{74BF07E9-4818-4237-82C4-9B804A2BE11D}" sibTransId="{3A00A286-9233-498A-89DA-59E17AEE0719}"/>
    <dgm:cxn modelId="{90648426-64E9-4D0C-B188-D19ADA7F6DD1}" type="presOf" srcId="{80F4B196-8DD2-42E4-8F3A-368D4870EF30}" destId="{D42E254A-06E4-4E1D-AEB0-650F03C395D4}" srcOrd="0" destOrd="0" presId="urn:microsoft.com/office/officeart/2005/8/layout/radial4"/>
    <dgm:cxn modelId="{FF7C7BDF-3C70-4B42-9CAB-72BE354DDDF8}" type="presOf" srcId="{C308416F-FD91-443B-90F5-37D87BC9986E}" destId="{D8F1AF3E-0483-461C-847E-E160AAF18D6A}" srcOrd="0" destOrd="0" presId="urn:microsoft.com/office/officeart/2005/8/layout/radial4"/>
    <dgm:cxn modelId="{87C357F4-09E9-4AC1-811C-9E23EE37E4DE}" srcId="{E43F8375-E0EF-4FF3-BDD8-24A39E228718}" destId="{2655488C-8043-41D6-A592-CF33538B47AF}" srcOrd="2" destOrd="0" parTransId="{80F4B196-8DD2-42E4-8F3A-368D4870EF30}" sibTransId="{D2EF4D52-7EC0-46F6-84D2-9E22BDC122A3}"/>
    <dgm:cxn modelId="{6BA372A0-B349-4F3D-BEF7-0B2154239CEE}" type="presOf" srcId="{FC044EFA-4D17-4EAA-8897-71EC93AEAE2E}" destId="{9AD2DDE3-E775-4804-8087-40D411DF0448}" srcOrd="0" destOrd="0" presId="urn:microsoft.com/office/officeart/2005/8/layout/radial4"/>
    <dgm:cxn modelId="{3988ABF2-8D98-4D16-8F47-458CDE5003FF}" type="presOf" srcId="{F7A28A30-AD10-4E26-BC4C-D37D20441A49}" destId="{A83565FB-0C22-4AA0-BAFC-1A646B0B5F90}" srcOrd="0" destOrd="0" presId="urn:microsoft.com/office/officeart/2005/8/layout/radial4"/>
    <dgm:cxn modelId="{BFCA87CE-D984-48C0-B658-6937B714F774}" type="presOf" srcId="{74BF07E9-4818-4237-82C4-9B804A2BE11D}" destId="{71797DBD-DB12-4EE4-83F9-9012AF6DC998}" srcOrd="0" destOrd="0" presId="urn:microsoft.com/office/officeart/2005/8/layout/radial4"/>
    <dgm:cxn modelId="{13FC96A6-52D4-46FB-87DB-713F52C02528}" type="presOf" srcId="{205B7F8D-22C2-4482-9D3D-E17BF583B0BC}" destId="{A8ED812F-A687-4BFA-A9D0-8310D1A2F467}" srcOrd="0" destOrd="0" presId="urn:microsoft.com/office/officeart/2005/8/layout/radial4"/>
    <dgm:cxn modelId="{6CD1A78D-F1A4-4F33-84DC-34782ECD3614}" type="presOf" srcId="{E43F8375-E0EF-4FF3-BDD8-24A39E228718}" destId="{8375CC7A-0299-42DD-AC55-7D8B41D1C40B}" srcOrd="0" destOrd="0" presId="urn:microsoft.com/office/officeart/2005/8/layout/radial4"/>
    <dgm:cxn modelId="{0D4429FD-0E8D-4DD6-B83E-DC1CD93D0B60}" srcId="{E43F8375-E0EF-4FF3-BDD8-24A39E228718}" destId="{F7A28A30-AD10-4E26-BC4C-D37D20441A49}" srcOrd="0" destOrd="0" parTransId="{985FB12B-D26A-4639-A133-80B0AF633827}" sibTransId="{F863B8BA-8397-43E4-862B-CDCE73E8D843}"/>
    <dgm:cxn modelId="{06399419-D28F-407E-BCF1-977C11251368}" srcId="{E43F8375-E0EF-4FF3-BDD8-24A39E228718}" destId="{7DF45B84-E09F-4A1D-81A9-2974CE429D9E}" srcOrd="3" destOrd="0" parTransId="{FC044EFA-4D17-4EAA-8897-71EC93AEAE2E}" sibTransId="{660E9922-2A29-495E-BFEE-5650F50A9724}"/>
    <dgm:cxn modelId="{02FDDB7E-600D-457B-A01C-03D43D0C75C6}" srcId="{205B7F8D-22C2-4482-9D3D-E17BF583B0BC}" destId="{E43F8375-E0EF-4FF3-BDD8-24A39E228718}" srcOrd="0" destOrd="0" parTransId="{6C64D3A6-A7C9-44FF-8AC3-32E21C2B9EE1}" sibTransId="{818129A2-927E-40CF-B39D-8CCCA9CAC0BB}"/>
    <dgm:cxn modelId="{20C6F6FE-3F69-41F6-AA15-80F6C0A49DB3}" type="presOf" srcId="{7DF45B84-E09F-4A1D-81A9-2974CE429D9E}" destId="{EC8C9CD3-AA61-40A6-AD26-FC4543C55B70}" srcOrd="0" destOrd="0" presId="urn:microsoft.com/office/officeart/2005/8/layout/radial4"/>
    <dgm:cxn modelId="{F62089B2-C606-4CA1-9506-9FEBE250B89B}" type="presOf" srcId="{C7D46595-AC32-4D5F-A0B9-E455A0BC6838}" destId="{BF20B719-5950-45FE-AA8A-4C51E6890C45}" srcOrd="0" destOrd="0" presId="urn:microsoft.com/office/officeart/2005/8/layout/radial4"/>
    <dgm:cxn modelId="{9E409442-071E-4479-80C5-94E796DF47C2}" type="presParOf" srcId="{A8ED812F-A687-4BFA-A9D0-8310D1A2F467}" destId="{8375CC7A-0299-42DD-AC55-7D8B41D1C40B}" srcOrd="0" destOrd="0" presId="urn:microsoft.com/office/officeart/2005/8/layout/radial4"/>
    <dgm:cxn modelId="{1C78B915-4319-40C6-A9CF-DE37C701B334}" type="presParOf" srcId="{A8ED812F-A687-4BFA-A9D0-8310D1A2F467}" destId="{92317607-18DE-4227-92CB-15F3155C3F5B}" srcOrd="1" destOrd="0" presId="urn:microsoft.com/office/officeart/2005/8/layout/radial4"/>
    <dgm:cxn modelId="{DACF1CD8-EADE-4F3D-BEF5-B37C5453DAE5}" type="presParOf" srcId="{A8ED812F-A687-4BFA-A9D0-8310D1A2F467}" destId="{A83565FB-0C22-4AA0-BAFC-1A646B0B5F90}" srcOrd="2" destOrd="0" presId="urn:microsoft.com/office/officeart/2005/8/layout/radial4"/>
    <dgm:cxn modelId="{A1796F4A-9683-4595-B9A8-7E0E5E64E554}" type="presParOf" srcId="{A8ED812F-A687-4BFA-A9D0-8310D1A2F467}" destId="{71797DBD-DB12-4EE4-83F9-9012AF6DC998}" srcOrd="3" destOrd="0" presId="urn:microsoft.com/office/officeart/2005/8/layout/radial4"/>
    <dgm:cxn modelId="{AAD9E4D1-CF6A-4B83-AB17-7B99B0817EC3}" type="presParOf" srcId="{A8ED812F-A687-4BFA-A9D0-8310D1A2F467}" destId="{BF20B719-5950-45FE-AA8A-4C51E6890C45}" srcOrd="4" destOrd="0" presId="urn:microsoft.com/office/officeart/2005/8/layout/radial4"/>
    <dgm:cxn modelId="{3E363811-0EF7-4A06-8BDF-5BE6D3BD8D71}" type="presParOf" srcId="{A8ED812F-A687-4BFA-A9D0-8310D1A2F467}" destId="{D42E254A-06E4-4E1D-AEB0-650F03C395D4}" srcOrd="5" destOrd="0" presId="urn:microsoft.com/office/officeart/2005/8/layout/radial4"/>
    <dgm:cxn modelId="{59BA76D2-03F6-4AE5-B221-ACD99A45CCFE}" type="presParOf" srcId="{A8ED812F-A687-4BFA-A9D0-8310D1A2F467}" destId="{3AB4D7C1-477C-4168-BB2E-7F86751E0EE2}" srcOrd="6" destOrd="0" presId="urn:microsoft.com/office/officeart/2005/8/layout/radial4"/>
    <dgm:cxn modelId="{75BA20D4-5B45-4CA4-9315-7C6E84B5CC76}" type="presParOf" srcId="{A8ED812F-A687-4BFA-A9D0-8310D1A2F467}" destId="{9AD2DDE3-E775-4804-8087-40D411DF0448}" srcOrd="7" destOrd="0" presId="urn:microsoft.com/office/officeart/2005/8/layout/radial4"/>
    <dgm:cxn modelId="{69D26FB5-F5EA-40B5-B120-FBA55EA03794}" type="presParOf" srcId="{A8ED812F-A687-4BFA-A9D0-8310D1A2F467}" destId="{EC8C9CD3-AA61-40A6-AD26-FC4543C55B70}" srcOrd="8" destOrd="0" presId="urn:microsoft.com/office/officeart/2005/8/layout/radial4"/>
    <dgm:cxn modelId="{50F8ACB1-A143-44F4-B043-D85BE8052B9F}" type="presParOf" srcId="{A8ED812F-A687-4BFA-A9D0-8310D1A2F467}" destId="{D501A4F4-1724-43D8-9896-86B04AE9F96D}" srcOrd="9" destOrd="0" presId="urn:microsoft.com/office/officeart/2005/8/layout/radial4"/>
    <dgm:cxn modelId="{B8687DDC-B204-4F09-8BF2-6F10A8B7D7F0}" type="presParOf" srcId="{A8ED812F-A687-4BFA-A9D0-8310D1A2F467}" destId="{D8F1AF3E-0483-461C-847E-E160AAF18D6A}" srcOrd="1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75CC7A-0299-42DD-AC55-7D8B41D1C40B}">
      <dsp:nvSpPr>
        <dsp:cNvPr id="0" name=""/>
        <dsp:cNvSpPr/>
      </dsp:nvSpPr>
      <dsp:spPr>
        <a:xfrm>
          <a:off x="1980709" y="1765351"/>
          <a:ext cx="1309081" cy="13090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煤改气接受度</a:t>
          </a:r>
        </a:p>
      </dsp:txBody>
      <dsp:txXfrm>
        <a:off x="2172419" y="1957061"/>
        <a:ext cx="925661" cy="925661"/>
      </dsp:txXfrm>
    </dsp:sp>
    <dsp:sp modelId="{92317607-18DE-4227-92CB-15F3155C3F5B}">
      <dsp:nvSpPr>
        <dsp:cNvPr id="0" name=""/>
        <dsp:cNvSpPr/>
      </dsp:nvSpPr>
      <dsp:spPr>
        <a:xfrm rot="10800000">
          <a:off x="713046" y="2233347"/>
          <a:ext cx="1197941" cy="37308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3565FB-0C22-4AA0-BAFC-1A646B0B5F90}">
      <dsp:nvSpPr>
        <dsp:cNvPr id="0" name=""/>
        <dsp:cNvSpPr/>
      </dsp:nvSpPr>
      <dsp:spPr>
        <a:xfrm>
          <a:off x="91232" y="1922441"/>
          <a:ext cx="1243626" cy="9949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收入、教育、家庭、住房（人口学变量）</a:t>
          </a:r>
        </a:p>
      </dsp:txBody>
      <dsp:txXfrm>
        <a:off x="120372" y="1951581"/>
        <a:ext cx="1185346" cy="936621"/>
      </dsp:txXfrm>
    </dsp:sp>
    <dsp:sp modelId="{71797DBD-DB12-4EE4-83F9-9012AF6DC998}">
      <dsp:nvSpPr>
        <dsp:cNvPr id="0" name=""/>
        <dsp:cNvSpPr/>
      </dsp:nvSpPr>
      <dsp:spPr>
        <a:xfrm rot="13500000">
          <a:off x="1100612" y="1297681"/>
          <a:ext cx="1197941" cy="37308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20B719-5950-45FE-AA8A-4C51E6890C45}">
      <dsp:nvSpPr>
        <dsp:cNvPr id="0" name=""/>
        <dsp:cNvSpPr/>
      </dsp:nvSpPr>
      <dsp:spPr>
        <a:xfrm>
          <a:off x="654233" y="563237"/>
          <a:ext cx="1243626" cy="9949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成本分析</a:t>
          </a:r>
        </a:p>
      </dsp:txBody>
      <dsp:txXfrm>
        <a:off x="683373" y="592377"/>
        <a:ext cx="1185346" cy="936621"/>
      </dsp:txXfrm>
    </dsp:sp>
    <dsp:sp modelId="{D42E254A-06E4-4E1D-AEB0-650F03C395D4}">
      <dsp:nvSpPr>
        <dsp:cNvPr id="0" name=""/>
        <dsp:cNvSpPr/>
      </dsp:nvSpPr>
      <dsp:spPr>
        <a:xfrm rot="16200000">
          <a:off x="2036279" y="910115"/>
          <a:ext cx="1197941" cy="37308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4D7C1-477C-4168-BB2E-7F86751E0EE2}">
      <dsp:nvSpPr>
        <dsp:cNvPr id="0" name=""/>
        <dsp:cNvSpPr/>
      </dsp:nvSpPr>
      <dsp:spPr>
        <a:xfrm>
          <a:off x="2013436" y="237"/>
          <a:ext cx="1243626" cy="9949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生活便利度</a:t>
          </a:r>
        </a:p>
      </dsp:txBody>
      <dsp:txXfrm>
        <a:off x="2042576" y="29377"/>
        <a:ext cx="1185346" cy="936621"/>
      </dsp:txXfrm>
    </dsp:sp>
    <dsp:sp modelId="{9AD2DDE3-E775-4804-8087-40D411DF0448}">
      <dsp:nvSpPr>
        <dsp:cNvPr id="0" name=""/>
        <dsp:cNvSpPr/>
      </dsp:nvSpPr>
      <dsp:spPr>
        <a:xfrm rot="18900000">
          <a:off x="2971946" y="1297681"/>
          <a:ext cx="1197941" cy="37308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8C9CD3-AA61-40A6-AD26-FC4543C55B70}">
      <dsp:nvSpPr>
        <dsp:cNvPr id="0" name=""/>
        <dsp:cNvSpPr/>
      </dsp:nvSpPr>
      <dsp:spPr>
        <a:xfrm>
          <a:off x="3372639" y="563237"/>
          <a:ext cx="1243626" cy="9949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政策补贴</a:t>
          </a:r>
        </a:p>
      </dsp:txBody>
      <dsp:txXfrm>
        <a:off x="3401779" y="592377"/>
        <a:ext cx="1185346" cy="936621"/>
      </dsp:txXfrm>
    </dsp:sp>
    <dsp:sp modelId="{D501A4F4-1724-43D8-9896-86B04AE9F96D}">
      <dsp:nvSpPr>
        <dsp:cNvPr id="0" name=""/>
        <dsp:cNvSpPr/>
      </dsp:nvSpPr>
      <dsp:spPr>
        <a:xfrm>
          <a:off x="3359511" y="2233347"/>
          <a:ext cx="1197941" cy="37308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F1AF3E-0483-461C-847E-E160AAF18D6A}">
      <dsp:nvSpPr>
        <dsp:cNvPr id="0" name=""/>
        <dsp:cNvSpPr/>
      </dsp:nvSpPr>
      <dsp:spPr>
        <a:xfrm>
          <a:off x="3935640" y="1922441"/>
          <a:ext cx="1243626" cy="9949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政策预期</a:t>
          </a:r>
        </a:p>
      </dsp:txBody>
      <dsp:txXfrm>
        <a:off x="3964780" y="1951581"/>
        <a:ext cx="1185346" cy="936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DCEAD-8492-4427-AA63-8558119B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Lin</dc:creator>
  <cp:keywords/>
  <dc:description/>
  <cp:lastModifiedBy>user</cp:lastModifiedBy>
  <cp:revision>58</cp:revision>
  <dcterms:created xsi:type="dcterms:W3CDTF">2018-01-18T07:05:00Z</dcterms:created>
  <dcterms:modified xsi:type="dcterms:W3CDTF">2018-01-18T08:38:00Z</dcterms:modified>
</cp:coreProperties>
</file>