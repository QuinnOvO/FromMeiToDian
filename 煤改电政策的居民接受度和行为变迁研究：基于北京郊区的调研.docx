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A0CAD" w14:textId="5A79A31C" w:rsidR="00DC03E8" w:rsidRPr="00DC03E8" w:rsidRDefault="00DC03E8" w:rsidP="00DC03E8">
      <w:pPr>
        <w:spacing w:before="200" w:after="160" w:line="360" w:lineRule="auto"/>
        <w:ind w:left="403" w:right="403"/>
        <w:jc w:val="center"/>
        <w:rPr>
          <w:ins w:id="0" w:author="Yijing Lin" w:date="2018-01-18T07:47:00Z"/>
          <w:rFonts w:eastAsia="黑体"/>
          <w:b/>
          <w:bCs/>
          <w:kern w:val="0"/>
          <w:sz w:val="36"/>
          <w:szCs w:val="36"/>
        </w:rPr>
      </w:pPr>
      <w:ins w:id="1" w:author="Yijing Lin" w:date="2018-01-18T07:47:00Z">
        <w:r w:rsidRPr="00DC03E8">
          <w:rPr>
            <w:rFonts w:eastAsia="黑体"/>
            <w:b/>
            <w:bCs/>
            <w:kern w:val="0"/>
            <w:sz w:val="36"/>
            <w:szCs w:val="36"/>
          </w:rPr>
          <w:t>煤改电</w:t>
        </w:r>
        <w:r w:rsidRPr="00DC03E8">
          <w:rPr>
            <w:rFonts w:eastAsia="黑体" w:hint="eastAsia"/>
            <w:b/>
            <w:bCs/>
            <w:kern w:val="0"/>
            <w:sz w:val="36"/>
            <w:szCs w:val="36"/>
          </w:rPr>
          <w:t>政策的</w:t>
        </w:r>
        <w:r w:rsidRPr="00DC03E8">
          <w:rPr>
            <w:rFonts w:eastAsia="黑体"/>
            <w:b/>
            <w:bCs/>
            <w:kern w:val="0"/>
            <w:sz w:val="36"/>
            <w:szCs w:val="36"/>
          </w:rPr>
          <w:t>居民接受度和行为变迁研究：基于北京</w:t>
        </w:r>
      </w:ins>
      <w:ins w:id="2" w:author="Yijing Lin" w:date="2018-01-18T22:26:00Z">
        <w:r w:rsidR="00164316">
          <w:rPr>
            <w:rFonts w:eastAsia="黑体"/>
            <w:b/>
            <w:bCs/>
            <w:kern w:val="0"/>
            <w:sz w:val="36"/>
            <w:szCs w:val="36"/>
          </w:rPr>
          <w:t>顺义区张</w:t>
        </w:r>
        <w:r w:rsidR="00164316">
          <w:rPr>
            <w:rFonts w:eastAsia="黑体" w:hint="eastAsia"/>
            <w:b/>
            <w:bCs/>
            <w:kern w:val="0"/>
            <w:sz w:val="36"/>
            <w:szCs w:val="36"/>
          </w:rPr>
          <w:t>镇</w:t>
        </w:r>
      </w:ins>
      <w:ins w:id="3" w:author="Yijing Lin" w:date="2018-01-18T07:47:00Z">
        <w:r w:rsidRPr="00DC03E8">
          <w:rPr>
            <w:rFonts w:eastAsia="黑体"/>
            <w:b/>
            <w:bCs/>
            <w:kern w:val="0"/>
            <w:sz w:val="36"/>
            <w:szCs w:val="36"/>
          </w:rPr>
          <w:t>的调研</w:t>
        </w:r>
      </w:ins>
    </w:p>
    <w:p w14:paraId="4A6EFC9D" w14:textId="523EDABB" w:rsidR="00E9664C" w:rsidDel="00DC03E8" w:rsidRDefault="002E1BD5" w:rsidP="00A510F9">
      <w:pPr>
        <w:jc w:val="center"/>
        <w:rPr>
          <w:del w:id="4" w:author="Yijing Lin" w:date="2018-01-18T07:47:00Z"/>
          <w:rFonts w:eastAsia="黑体"/>
          <w:b/>
          <w:bCs/>
          <w:kern w:val="0"/>
          <w:sz w:val="36"/>
          <w:szCs w:val="36"/>
        </w:rPr>
      </w:pPr>
      <w:del w:id="5" w:author="Yijing Lin" w:date="2018-01-18T07:47:00Z">
        <w:r w:rsidRPr="002E1BD5" w:rsidDel="00DC03E8">
          <w:rPr>
            <w:rFonts w:eastAsia="黑体" w:hint="eastAsia"/>
            <w:b/>
            <w:bCs/>
            <w:kern w:val="0"/>
            <w:sz w:val="36"/>
            <w:szCs w:val="36"/>
          </w:rPr>
          <w:delText>煤改</w:delText>
        </w:r>
        <w:r w:rsidR="00DC4E7C" w:rsidDel="00DC03E8">
          <w:rPr>
            <w:rFonts w:eastAsia="黑体"/>
            <w:b/>
            <w:bCs/>
            <w:kern w:val="0"/>
            <w:sz w:val="36"/>
            <w:szCs w:val="36"/>
          </w:rPr>
          <w:delText>电</w:delText>
        </w:r>
        <w:r w:rsidRPr="002E1BD5" w:rsidDel="00DC03E8">
          <w:rPr>
            <w:rFonts w:eastAsia="黑体" w:hint="eastAsia"/>
            <w:b/>
            <w:bCs/>
            <w:kern w:val="0"/>
            <w:sz w:val="36"/>
            <w:szCs w:val="36"/>
          </w:rPr>
          <w:delText>下的北京</w:delText>
        </w:r>
        <w:r w:rsidR="00DC4E7C" w:rsidDel="00DC03E8">
          <w:rPr>
            <w:rFonts w:eastAsia="黑体"/>
            <w:b/>
            <w:bCs/>
            <w:kern w:val="0"/>
            <w:sz w:val="36"/>
            <w:szCs w:val="36"/>
          </w:rPr>
          <w:delText>郊区</w:delText>
        </w:r>
      </w:del>
    </w:p>
    <w:p w14:paraId="295EC1B1" w14:textId="0A3C2198" w:rsidR="002E1BD5" w:rsidRDefault="002E1BD5" w:rsidP="002E1BD5">
      <w:pPr>
        <w:spacing w:before="200" w:after="160" w:line="360" w:lineRule="auto"/>
        <w:ind w:left="403" w:right="403"/>
        <w:jc w:val="center"/>
        <w:rPr>
          <w:rFonts w:ascii="楷体" w:eastAsia="楷体" w:hAnsi="楷体"/>
          <w:b/>
          <w:bCs/>
          <w:kern w:val="0"/>
          <w:szCs w:val="21"/>
        </w:rPr>
      </w:pPr>
      <w:r w:rsidRPr="00C64742">
        <w:rPr>
          <w:rFonts w:ascii="Kaiti SC" w:eastAsia="Kaiti SC" w:hAnsi="Kaiti SC" w:hint="eastAsia"/>
          <w:b/>
          <w:bCs/>
          <w:kern w:val="0"/>
          <w:szCs w:val="21"/>
        </w:rPr>
        <w:t xml:space="preserve"> </w:t>
      </w:r>
      <w:ins w:id="6" w:author="Yijing Lin" w:date="2017-12-21T08:44:00Z">
        <w:r w:rsidR="00427DB2">
          <w:rPr>
            <w:rFonts w:ascii="Kaiti SC" w:eastAsia="Kaiti SC" w:hAnsi="Kaiti SC"/>
            <w:b/>
            <w:bCs/>
            <w:kern w:val="0"/>
            <w:szCs w:val="21"/>
          </w:rPr>
          <w:t>20</w:t>
        </w:r>
      </w:ins>
      <w:del w:id="7" w:author="Yijing Lin" w:date="2017-12-21T08:44:00Z">
        <w:r w:rsidR="00C64742" w:rsidRPr="00C64742" w:rsidDel="00427DB2">
          <w:rPr>
            <w:rFonts w:ascii="Kaiti SC" w:eastAsia="Kaiti SC" w:hAnsi="Kaiti SC"/>
            <w:b/>
            <w:bCs/>
            <w:kern w:val="0"/>
            <w:szCs w:val="21"/>
          </w:rPr>
          <w:delText xml:space="preserve">201611060195 </w:delText>
        </w:r>
        <w:r w:rsidR="00C64742" w:rsidRPr="00C64742" w:rsidDel="00427DB2">
          <w:rPr>
            <w:rFonts w:ascii="Kaiti SC" w:eastAsia="Kaiti SC" w:hAnsi="Kaiti SC" w:hint="eastAsia"/>
            <w:b/>
            <w:bCs/>
            <w:kern w:val="0"/>
            <w:szCs w:val="21"/>
          </w:rPr>
          <w:delText>心理学院</w:delText>
        </w:r>
      </w:del>
      <w:ins w:id="8" w:author="Yijing Lin" w:date="2017-12-21T08:44:00Z">
        <w:r w:rsidR="00427DB2">
          <w:rPr>
            <w:rFonts w:ascii="Kaiti SC" w:eastAsia="Kaiti SC" w:hAnsi="Kaiti SC"/>
            <w:b/>
            <w:bCs/>
            <w:kern w:val="0"/>
            <w:szCs w:val="21"/>
          </w:rPr>
          <w:t>16</w:t>
        </w:r>
        <w:r w:rsidR="00427DB2">
          <w:rPr>
            <w:rFonts w:ascii="Kaiti SC" w:eastAsia="Kaiti SC" w:hAnsi="Kaiti SC" w:hint="eastAsia"/>
            <w:b/>
            <w:bCs/>
            <w:kern w:val="0"/>
            <w:szCs w:val="21"/>
          </w:rPr>
          <w:t>级</w:t>
        </w:r>
      </w:ins>
      <w:r w:rsidRPr="00772CFE">
        <w:rPr>
          <w:rFonts w:eastAsia="黑体" w:hint="eastAsia"/>
          <w:b/>
          <w:bCs/>
          <w:kern w:val="0"/>
          <w:szCs w:val="21"/>
        </w:rPr>
        <w:t xml:space="preserve"> </w:t>
      </w:r>
      <w:r>
        <w:rPr>
          <w:rFonts w:ascii="楷体" w:eastAsia="楷体" w:hAnsi="楷体"/>
          <w:b/>
          <w:bCs/>
          <w:kern w:val="0"/>
          <w:szCs w:val="21"/>
        </w:rPr>
        <w:t>林依静</w:t>
      </w:r>
      <w:ins w:id="9" w:author="Yijing Lin" w:date="2017-12-21T08:44:00Z">
        <w:r w:rsidR="00432459">
          <w:rPr>
            <w:rFonts w:ascii="楷体" w:eastAsia="楷体" w:hAnsi="楷体"/>
            <w:b/>
            <w:bCs/>
            <w:kern w:val="0"/>
            <w:szCs w:val="21"/>
          </w:rPr>
          <w:t xml:space="preserve"> </w:t>
        </w:r>
        <w:r w:rsidR="00427DB2">
          <w:rPr>
            <w:rFonts w:ascii="楷体" w:eastAsia="楷体" w:hAnsi="楷体"/>
            <w:b/>
            <w:bCs/>
            <w:kern w:val="0"/>
            <w:szCs w:val="21"/>
          </w:rPr>
          <w:t>肖子璇</w:t>
        </w:r>
      </w:ins>
    </w:p>
    <w:p w14:paraId="259C78CC" w14:textId="77777777" w:rsidR="009006C3" w:rsidRDefault="009006C3" w:rsidP="002E1BD5">
      <w:pPr>
        <w:spacing w:before="200" w:after="160" w:line="360" w:lineRule="auto"/>
        <w:ind w:left="403" w:right="403"/>
        <w:jc w:val="center"/>
        <w:rPr>
          <w:rFonts w:eastAsia="黑体"/>
          <w:b/>
          <w:bCs/>
          <w:color w:val="FF0000"/>
          <w:kern w:val="0"/>
          <w:szCs w:val="21"/>
        </w:rPr>
      </w:pPr>
    </w:p>
    <w:p w14:paraId="7CB93C12" w14:textId="3CFEE65E" w:rsidR="009006C3" w:rsidRPr="0070737E" w:rsidRDefault="009006C3" w:rsidP="009006C3">
      <w:pPr>
        <w:spacing w:line="360" w:lineRule="auto"/>
        <w:ind w:left="403" w:right="403"/>
        <w:rPr>
          <w:rFonts w:ascii="宋体" w:hAnsi="宋体"/>
          <w:sz w:val="18"/>
          <w:szCs w:val="18"/>
        </w:rPr>
      </w:pPr>
      <w:r w:rsidRPr="00E3503F">
        <w:rPr>
          <w:rFonts w:ascii="黑体" w:eastAsia="黑体" w:hAnsi="黑体" w:hint="eastAsia"/>
          <w:b/>
          <w:bCs/>
          <w:kern w:val="0"/>
          <w:sz w:val="18"/>
          <w:szCs w:val="18"/>
        </w:rPr>
        <w:t>摘  要</w:t>
      </w:r>
      <w:r w:rsidRPr="00E3503F">
        <w:rPr>
          <w:rFonts w:hint="eastAsia"/>
          <w:kern w:val="0"/>
          <w:sz w:val="18"/>
          <w:szCs w:val="18"/>
        </w:rPr>
        <w:t xml:space="preserve"> </w:t>
      </w:r>
      <w:r w:rsidRPr="00E3503F">
        <w:rPr>
          <w:rFonts w:ascii="宋体" w:hAnsi="宋体" w:hint="eastAsia"/>
          <w:kern w:val="0"/>
          <w:sz w:val="18"/>
          <w:szCs w:val="18"/>
        </w:rPr>
        <w:t xml:space="preserve"> </w:t>
      </w:r>
      <w:r w:rsidR="00755555">
        <w:rPr>
          <w:rFonts w:ascii="宋体" w:hAnsi="宋体" w:hint="eastAsia"/>
          <w:sz w:val="18"/>
          <w:szCs w:val="18"/>
        </w:rPr>
        <w:t>在</w:t>
      </w:r>
      <w:r w:rsidR="00755555">
        <w:rPr>
          <w:rFonts w:ascii="宋体" w:hAnsi="宋体"/>
          <w:sz w:val="18"/>
          <w:szCs w:val="18"/>
        </w:rPr>
        <w:t>冬季燃煤大气污染严重、群众对于蓝天的呼声较高的</w:t>
      </w:r>
      <w:r w:rsidR="00755555">
        <w:rPr>
          <w:rFonts w:ascii="宋体" w:hAnsi="宋体" w:hint="eastAsia"/>
          <w:sz w:val="18"/>
          <w:szCs w:val="18"/>
        </w:rPr>
        <w:t>背景</w:t>
      </w:r>
      <w:r w:rsidR="00755555">
        <w:rPr>
          <w:rFonts w:ascii="宋体" w:hAnsi="宋体"/>
          <w:sz w:val="18"/>
          <w:szCs w:val="18"/>
        </w:rPr>
        <w:t>下，政府下令对于京津冀、</w:t>
      </w:r>
      <w:r w:rsidR="00755555">
        <w:rPr>
          <w:rFonts w:ascii="宋体" w:hAnsi="宋体" w:hint="eastAsia"/>
          <w:sz w:val="18"/>
          <w:szCs w:val="18"/>
        </w:rPr>
        <w:t>山西</w:t>
      </w:r>
      <w:r w:rsidR="00755555">
        <w:rPr>
          <w:rFonts w:ascii="宋体" w:hAnsi="宋体"/>
          <w:sz w:val="18"/>
          <w:szCs w:val="18"/>
        </w:rPr>
        <w:t>等地进行</w:t>
      </w:r>
      <w:r w:rsidR="00DD16B3">
        <w:rPr>
          <w:rFonts w:ascii="宋体" w:hAnsi="宋体"/>
          <w:sz w:val="18"/>
          <w:szCs w:val="18"/>
        </w:rPr>
        <w:t>“煤改电”</w:t>
      </w:r>
      <w:r w:rsidR="00755555">
        <w:rPr>
          <w:rFonts w:ascii="宋体" w:hAnsi="宋体"/>
          <w:sz w:val="18"/>
          <w:szCs w:val="18"/>
        </w:rPr>
        <w:t>“煤改气”整改，</w:t>
      </w:r>
      <w:ins w:id="10" w:author="Yijing Lin" w:date="2017-12-21T08:40:00Z">
        <w:r w:rsidR="00A71D2E">
          <w:rPr>
            <w:rFonts w:ascii="宋体" w:hAnsi="宋体"/>
            <w:sz w:val="18"/>
            <w:szCs w:val="18"/>
          </w:rPr>
          <w:t>政策实施</w:t>
        </w:r>
        <w:r w:rsidR="00A71D2E" w:rsidRPr="00A71D2E">
          <w:rPr>
            <w:rFonts w:ascii="宋体" w:hAnsi="宋体" w:hint="eastAsia"/>
            <w:sz w:val="18"/>
            <w:szCs w:val="18"/>
          </w:rPr>
          <w:t>迅速、效果显著，</w:t>
        </w:r>
      </w:ins>
      <w:r w:rsidR="00484375">
        <w:rPr>
          <w:rFonts w:ascii="宋体" w:hAnsi="宋体"/>
          <w:sz w:val="18"/>
          <w:szCs w:val="18"/>
        </w:rPr>
        <w:t>然而出于</w:t>
      </w:r>
      <w:del w:id="11" w:author="Yijing Lin" w:date="2017-12-21T09:21:00Z">
        <w:r w:rsidR="00484375" w:rsidDel="0099665B">
          <w:rPr>
            <w:rFonts w:ascii="宋体" w:hAnsi="宋体"/>
            <w:sz w:val="18"/>
            <w:szCs w:val="18"/>
          </w:rPr>
          <w:delText>天然气供应不足、</w:delText>
        </w:r>
        <w:r w:rsidR="00484375" w:rsidDel="0099665B">
          <w:rPr>
            <w:rFonts w:ascii="宋体" w:hAnsi="宋体" w:hint="eastAsia"/>
            <w:sz w:val="18"/>
            <w:szCs w:val="18"/>
          </w:rPr>
          <w:delText>管道</w:delText>
        </w:r>
        <w:r w:rsidR="00484375" w:rsidDel="0099665B">
          <w:rPr>
            <w:rFonts w:ascii="宋体" w:hAnsi="宋体"/>
            <w:sz w:val="18"/>
            <w:szCs w:val="18"/>
          </w:rPr>
          <w:delText>改造未完工等原因</w:delText>
        </w:r>
      </w:del>
      <w:ins w:id="12" w:author="Yijing Lin" w:date="2017-12-21T09:21:00Z">
        <w:r w:rsidR="0099665B">
          <w:rPr>
            <w:rFonts w:ascii="宋体" w:hAnsi="宋体"/>
            <w:sz w:val="18"/>
            <w:szCs w:val="18"/>
          </w:rPr>
          <w:t>某些地区</w:t>
        </w:r>
        <w:r w:rsidR="0099665B">
          <w:rPr>
            <w:rFonts w:ascii="宋体" w:hAnsi="宋体" w:hint="eastAsia"/>
            <w:sz w:val="18"/>
            <w:szCs w:val="18"/>
          </w:rPr>
          <w:t>没有</w:t>
        </w:r>
        <w:r w:rsidR="0099665B">
          <w:rPr>
            <w:rFonts w:ascii="宋体" w:hAnsi="宋体"/>
            <w:sz w:val="18"/>
            <w:szCs w:val="18"/>
          </w:rPr>
          <w:t>及时</w:t>
        </w:r>
        <w:r w:rsidR="0099665B">
          <w:rPr>
            <w:rFonts w:ascii="宋体" w:hAnsi="宋体" w:hint="eastAsia"/>
            <w:sz w:val="18"/>
            <w:szCs w:val="18"/>
          </w:rPr>
          <w:t>供暖</w:t>
        </w:r>
      </w:ins>
      <w:r w:rsidR="00484375">
        <w:rPr>
          <w:rFonts w:ascii="宋体" w:hAnsi="宋体"/>
          <w:sz w:val="18"/>
          <w:szCs w:val="18"/>
        </w:rPr>
        <w:t>，</w:t>
      </w:r>
      <w:ins w:id="13" w:author="Yijing Lin" w:date="2017-12-21T08:41:00Z">
        <w:r w:rsidR="009221C5">
          <w:rPr>
            <w:rFonts w:ascii="宋体" w:hAnsi="宋体"/>
            <w:sz w:val="18"/>
            <w:szCs w:val="18"/>
          </w:rPr>
          <w:t>已经出现了“</w:t>
        </w:r>
      </w:ins>
      <w:ins w:id="14" w:author="Yijing Lin" w:date="2017-12-21T08:34:00Z">
        <w:r w:rsidR="00A5553A">
          <w:rPr>
            <w:rFonts w:ascii="宋体" w:hAnsi="宋体"/>
            <w:sz w:val="18"/>
            <w:szCs w:val="18"/>
          </w:rPr>
          <w:t>禁煤令</w:t>
        </w:r>
      </w:ins>
      <w:ins w:id="15" w:author="Yijing Lin" w:date="2017-12-21T08:41:00Z">
        <w:r w:rsidR="009221C5">
          <w:rPr>
            <w:rFonts w:ascii="宋体" w:hAnsi="宋体"/>
            <w:sz w:val="18"/>
            <w:szCs w:val="18"/>
          </w:rPr>
          <w:t>”</w:t>
        </w:r>
      </w:ins>
      <w:ins w:id="16" w:author="Yijing Lin" w:date="2017-12-21T09:20:00Z">
        <w:r w:rsidR="0099665B">
          <w:rPr>
            <w:rFonts w:ascii="宋体" w:hAnsi="宋体" w:hint="eastAsia"/>
            <w:sz w:val="18"/>
            <w:szCs w:val="18"/>
          </w:rPr>
          <w:t>等</w:t>
        </w:r>
        <w:r w:rsidR="0099665B">
          <w:rPr>
            <w:rFonts w:ascii="宋体" w:hAnsi="宋体"/>
            <w:sz w:val="18"/>
            <w:szCs w:val="18"/>
          </w:rPr>
          <w:t>引起</w:t>
        </w:r>
      </w:ins>
      <w:ins w:id="17" w:author="Yijing Lin" w:date="2017-12-21T08:46:00Z">
        <w:r w:rsidR="00427DB2">
          <w:rPr>
            <w:rFonts w:ascii="宋体" w:hAnsi="宋体"/>
            <w:sz w:val="18"/>
            <w:szCs w:val="18"/>
          </w:rPr>
          <w:t>民众矛盾</w:t>
        </w:r>
      </w:ins>
      <w:ins w:id="18" w:author="Yijing Lin" w:date="2017-12-21T09:20:00Z">
        <w:r w:rsidR="0099665B">
          <w:rPr>
            <w:rFonts w:ascii="宋体" w:hAnsi="宋体"/>
            <w:sz w:val="18"/>
            <w:szCs w:val="18"/>
          </w:rPr>
          <w:t>的社会事件</w:t>
        </w:r>
      </w:ins>
      <w:del w:id="19" w:author="Yijing Lin" w:date="2017-12-21T08:33:00Z">
        <w:r w:rsidR="00484375" w:rsidDel="00A5553A">
          <w:rPr>
            <w:rFonts w:ascii="宋体" w:hAnsi="宋体"/>
            <w:sz w:val="18"/>
            <w:szCs w:val="18"/>
          </w:rPr>
          <w:delText>在</w:delText>
        </w:r>
      </w:del>
      <w:r w:rsidR="00DD16B3">
        <w:rPr>
          <w:rFonts w:ascii="宋体" w:hAnsi="宋体"/>
          <w:sz w:val="18"/>
          <w:szCs w:val="18"/>
        </w:rPr>
        <w:t>。</w:t>
      </w:r>
      <w:r w:rsidR="00755555">
        <w:rPr>
          <w:rFonts w:ascii="宋体" w:hAnsi="宋体"/>
          <w:sz w:val="18"/>
          <w:szCs w:val="18"/>
        </w:rPr>
        <w:t>本研究</w:t>
      </w:r>
      <w:ins w:id="20" w:author="Yijing Lin" w:date="2018-01-19T11:13:00Z">
        <w:r w:rsidR="007E6443">
          <w:rPr>
            <w:rFonts w:ascii="宋体" w:hAnsi="宋体"/>
            <w:sz w:val="18"/>
            <w:szCs w:val="18"/>
          </w:rPr>
          <w:t>选取北京顺义区</w:t>
        </w:r>
      </w:ins>
      <w:ins w:id="21" w:author="Yijing Lin" w:date="2018-01-19T11:14:00Z">
        <w:r w:rsidR="007E6443">
          <w:rPr>
            <w:rFonts w:ascii="宋体" w:hAnsi="宋体"/>
            <w:sz w:val="18"/>
            <w:szCs w:val="18"/>
          </w:rPr>
          <w:t>张镇，</w:t>
        </w:r>
      </w:ins>
      <w:del w:id="22" w:author="Yijing Lin" w:date="2018-01-19T11:14:00Z">
        <w:r w:rsidR="00755555" w:rsidDel="007E6443">
          <w:rPr>
            <w:rFonts w:ascii="宋体" w:hAnsi="宋体"/>
            <w:sz w:val="18"/>
            <w:szCs w:val="18"/>
          </w:rPr>
          <w:delText>探究</w:delText>
        </w:r>
        <w:r w:rsidR="00DD16B3" w:rsidDel="007E6443">
          <w:rPr>
            <w:rFonts w:ascii="宋体" w:hAnsi="宋体"/>
            <w:sz w:val="18"/>
            <w:szCs w:val="18"/>
          </w:rPr>
          <w:delText>煤改电</w:delText>
        </w:r>
        <w:r w:rsidR="00A03A53" w:rsidDel="007E6443">
          <w:rPr>
            <w:rFonts w:ascii="宋体" w:hAnsi="宋体"/>
            <w:sz w:val="18"/>
            <w:szCs w:val="18"/>
          </w:rPr>
          <w:delText>政策下</w:delText>
        </w:r>
      </w:del>
      <w:ins w:id="23" w:author="Yijing Lin" w:date="2018-01-19T09:39:00Z">
        <w:r w:rsidR="000F5FE3">
          <w:rPr>
            <w:rFonts w:ascii="宋体" w:hAnsi="宋体" w:hint="eastAsia"/>
            <w:sz w:val="18"/>
            <w:szCs w:val="18"/>
          </w:rPr>
          <w:t>从</w:t>
        </w:r>
        <w:r w:rsidR="000F5FE3">
          <w:rPr>
            <w:rFonts w:ascii="宋体" w:hAnsi="宋体"/>
            <w:sz w:val="18"/>
            <w:szCs w:val="18"/>
          </w:rPr>
          <w:t>采暖效果、</w:t>
        </w:r>
      </w:ins>
      <w:ins w:id="24" w:author="Yijing Lin" w:date="2018-01-19T09:40:00Z">
        <w:r w:rsidR="000F5FE3">
          <w:rPr>
            <w:rFonts w:ascii="宋体" w:hAnsi="宋体"/>
            <w:sz w:val="18"/>
            <w:szCs w:val="18"/>
          </w:rPr>
          <w:t>取暖费用、</w:t>
        </w:r>
      </w:ins>
      <w:ins w:id="25" w:author="Yijing Lin" w:date="2018-01-19T09:39:00Z">
        <w:r w:rsidR="000F5FE3">
          <w:rPr>
            <w:rFonts w:ascii="宋体" w:hAnsi="宋体" w:hint="eastAsia"/>
            <w:sz w:val="18"/>
            <w:szCs w:val="18"/>
          </w:rPr>
          <w:t>生活</w:t>
        </w:r>
        <w:r w:rsidR="000F5FE3">
          <w:rPr>
            <w:rFonts w:ascii="宋体" w:hAnsi="宋体"/>
            <w:sz w:val="18"/>
            <w:szCs w:val="18"/>
          </w:rPr>
          <w:t>便利、</w:t>
        </w:r>
      </w:ins>
      <w:ins w:id="26" w:author="Yijing Lin" w:date="2018-01-19T11:12:00Z">
        <w:r w:rsidR="00090483">
          <w:rPr>
            <w:rFonts w:ascii="宋体" w:hAnsi="宋体"/>
            <w:sz w:val="18"/>
            <w:szCs w:val="18"/>
          </w:rPr>
          <w:t>政策感知</w:t>
        </w:r>
      </w:ins>
      <w:ins w:id="27" w:author="Yijing Lin" w:date="2018-01-19T11:14:00Z">
        <w:r w:rsidR="007E6443">
          <w:rPr>
            <w:rFonts w:ascii="宋体" w:hAnsi="宋体"/>
            <w:sz w:val="18"/>
            <w:szCs w:val="18"/>
          </w:rPr>
          <w:t>等</w:t>
        </w:r>
      </w:ins>
      <w:ins w:id="28" w:author="Yijing Lin" w:date="2018-01-19T11:12:00Z">
        <w:r w:rsidR="00090483">
          <w:rPr>
            <w:rFonts w:ascii="宋体" w:hAnsi="宋体"/>
            <w:sz w:val="18"/>
            <w:szCs w:val="18"/>
          </w:rPr>
          <w:t>方面</w:t>
        </w:r>
      </w:ins>
      <w:ins w:id="29" w:author="Yijing Lin" w:date="2018-01-19T11:14:00Z">
        <w:r w:rsidR="007E6443">
          <w:rPr>
            <w:rFonts w:ascii="宋体" w:hAnsi="宋体"/>
            <w:sz w:val="18"/>
            <w:szCs w:val="18"/>
          </w:rPr>
          <w:t>，</w:t>
        </w:r>
      </w:ins>
      <w:del w:id="30" w:author="Yijing Lin" w:date="2018-01-19T11:12:00Z">
        <w:r w:rsidR="00A03A53" w:rsidDel="00090483">
          <w:rPr>
            <w:rFonts w:ascii="宋体" w:hAnsi="宋体"/>
            <w:sz w:val="18"/>
            <w:szCs w:val="18"/>
          </w:rPr>
          <w:delText>，</w:delText>
        </w:r>
        <w:r w:rsidR="00A03A53" w:rsidDel="00090483">
          <w:rPr>
            <w:rFonts w:ascii="宋体" w:hAnsi="宋体" w:hint="eastAsia"/>
            <w:sz w:val="18"/>
            <w:szCs w:val="18"/>
          </w:rPr>
          <w:delText>政策</w:delText>
        </w:r>
        <w:r w:rsidR="00A03A53" w:rsidRPr="00A03A53" w:rsidDel="00090483">
          <w:rPr>
            <w:rFonts w:ascii="宋体" w:hAnsi="宋体" w:hint="eastAsia"/>
            <w:sz w:val="18"/>
            <w:szCs w:val="18"/>
          </w:rPr>
          <w:delText>想要达到的效果</w:delText>
        </w:r>
        <w:r w:rsidR="004314BD" w:rsidDel="00090483">
          <w:rPr>
            <w:rFonts w:ascii="宋体" w:hAnsi="宋体" w:hint="eastAsia"/>
            <w:sz w:val="18"/>
            <w:szCs w:val="18"/>
          </w:rPr>
          <w:delText>，与政策实施后民众感受到的变化，以及客观现实达到的效果之间是否</w:delText>
        </w:r>
        <w:r w:rsidR="004314BD" w:rsidDel="00090483">
          <w:rPr>
            <w:rFonts w:ascii="宋体" w:hAnsi="宋体"/>
            <w:sz w:val="18"/>
            <w:szCs w:val="18"/>
          </w:rPr>
          <w:delText>一致</w:delText>
        </w:r>
      </w:del>
      <w:ins w:id="31" w:author="Yijing Lin" w:date="2018-01-19T11:12:00Z">
        <w:r w:rsidR="00090483">
          <w:rPr>
            <w:rFonts w:ascii="宋体" w:hAnsi="宋体"/>
            <w:sz w:val="18"/>
            <w:szCs w:val="18"/>
          </w:rPr>
          <w:t>探讨居民</w:t>
        </w:r>
        <w:r w:rsidR="00686AA2">
          <w:rPr>
            <w:rFonts w:ascii="宋体" w:hAnsi="宋体"/>
            <w:sz w:val="18"/>
            <w:szCs w:val="18"/>
          </w:rPr>
          <w:t>对煤改电政策</w:t>
        </w:r>
      </w:ins>
      <w:ins w:id="32" w:author="Yijing Lin" w:date="2018-01-19T11:13:00Z">
        <w:r w:rsidR="00686AA2">
          <w:rPr>
            <w:rFonts w:ascii="宋体" w:hAnsi="宋体"/>
            <w:sz w:val="18"/>
            <w:szCs w:val="18"/>
          </w:rPr>
          <w:t>的接受度</w:t>
        </w:r>
      </w:ins>
      <w:ins w:id="33" w:author="Yijing Lin" w:date="2018-01-19T11:14:00Z">
        <w:r w:rsidR="007E6443">
          <w:rPr>
            <w:rFonts w:ascii="宋体" w:hAnsi="宋体"/>
            <w:sz w:val="18"/>
            <w:szCs w:val="18"/>
          </w:rPr>
          <w:t>，</w:t>
        </w:r>
      </w:ins>
      <w:ins w:id="34" w:author="Yijing Lin" w:date="2018-01-19T11:13:00Z">
        <w:r w:rsidR="006A3538">
          <w:rPr>
            <w:rFonts w:ascii="宋体" w:hAnsi="宋体"/>
            <w:sz w:val="18"/>
            <w:szCs w:val="18"/>
          </w:rPr>
          <w:t>以及居民的行为变迁</w:t>
        </w:r>
      </w:ins>
      <w:r w:rsidR="00A03A53" w:rsidRPr="00A03A53">
        <w:rPr>
          <w:rFonts w:ascii="宋体" w:hAnsi="宋体" w:hint="eastAsia"/>
          <w:sz w:val="18"/>
          <w:szCs w:val="18"/>
        </w:rPr>
        <w:t>。</w:t>
      </w:r>
      <w:ins w:id="35" w:author="Yijing Lin" w:date="2018-01-20T08:47:00Z">
        <w:r w:rsidR="009272C2">
          <w:rPr>
            <w:rFonts w:ascii="宋体" w:hAnsi="宋体"/>
            <w:sz w:val="18"/>
            <w:szCs w:val="18"/>
          </w:rPr>
          <w:t>结果发现，</w:t>
        </w:r>
        <w:r w:rsidR="009272C2">
          <w:rPr>
            <w:rFonts w:ascii="宋体" w:hAnsi="宋体" w:hint="eastAsia"/>
            <w:sz w:val="18"/>
            <w:szCs w:val="18"/>
          </w:rPr>
          <w:t>居民</w:t>
        </w:r>
        <w:r w:rsidR="009272C2">
          <w:rPr>
            <w:rFonts w:ascii="宋体" w:hAnsi="宋体"/>
            <w:sz w:val="18"/>
            <w:szCs w:val="18"/>
          </w:rPr>
          <w:t>普遍</w:t>
        </w:r>
        <w:r w:rsidR="009272C2">
          <w:rPr>
            <w:rFonts w:ascii="宋体" w:hAnsi="宋体" w:hint="eastAsia"/>
            <w:sz w:val="18"/>
            <w:szCs w:val="18"/>
          </w:rPr>
          <w:t>对</w:t>
        </w:r>
        <w:r w:rsidR="009272C2">
          <w:rPr>
            <w:rFonts w:ascii="宋体" w:hAnsi="宋体"/>
            <w:sz w:val="18"/>
            <w:szCs w:val="18"/>
          </w:rPr>
          <w:t>于</w:t>
        </w:r>
      </w:ins>
      <w:ins w:id="36" w:author="Yijing Lin" w:date="2018-01-20T08:48:00Z">
        <w:r w:rsidR="00920C01">
          <w:rPr>
            <w:rFonts w:ascii="宋体" w:hAnsi="宋体"/>
            <w:sz w:val="18"/>
            <w:szCs w:val="18"/>
          </w:rPr>
          <w:t>煤改电设备表示适应，</w:t>
        </w:r>
        <w:r w:rsidR="00920C01">
          <w:rPr>
            <w:rFonts w:ascii="宋体" w:hAnsi="宋体" w:hint="eastAsia"/>
            <w:sz w:val="18"/>
            <w:szCs w:val="18"/>
          </w:rPr>
          <w:t>但是</w:t>
        </w:r>
        <w:r w:rsidR="00920C01">
          <w:rPr>
            <w:rFonts w:ascii="宋体" w:hAnsi="宋体"/>
            <w:sz w:val="18"/>
            <w:szCs w:val="18"/>
          </w:rPr>
          <w:t>会担心电费钱。</w:t>
        </w:r>
        <w:r w:rsidR="008567DE">
          <w:rPr>
            <w:rFonts w:ascii="宋体" w:hAnsi="宋体"/>
            <w:sz w:val="18"/>
            <w:szCs w:val="18"/>
          </w:rPr>
          <w:t>小</w:t>
        </w:r>
      </w:ins>
      <w:ins w:id="37" w:author="Yijing Lin" w:date="2018-01-20T08:47:00Z">
        <w:r w:rsidR="009272C2">
          <w:rPr>
            <w:rFonts w:ascii="宋体" w:hAnsi="宋体" w:hint="eastAsia"/>
            <w:sz w:val="18"/>
            <w:szCs w:val="18"/>
          </w:rPr>
          <w:t>企业</w:t>
        </w:r>
      </w:ins>
      <w:ins w:id="38" w:author="Yijing Lin" w:date="2018-01-20T08:48:00Z">
        <w:r w:rsidR="008567DE">
          <w:rPr>
            <w:rFonts w:ascii="宋体" w:hAnsi="宋体"/>
            <w:sz w:val="18"/>
            <w:szCs w:val="18"/>
          </w:rPr>
          <w:t>、</w:t>
        </w:r>
      </w:ins>
      <w:ins w:id="39" w:author="Yijing Lin" w:date="2018-01-20T08:47:00Z">
        <w:r w:rsidR="009272C2">
          <w:rPr>
            <w:rFonts w:ascii="宋体" w:hAnsi="宋体"/>
            <w:sz w:val="18"/>
            <w:szCs w:val="18"/>
          </w:rPr>
          <w:t>店铺等</w:t>
        </w:r>
      </w:ins>
      <w:ins w:id="40" w:author="Yijing Lin" w:date="2018-01-20T08:48:00Z">
        <w:r w:rsidR="008567DE">
          <w:rPr>
            <w:rFonts w:ascii="宋体" w:hAnsi="宋体"/>
            <w:sz w:val="18"/>
            <w:szCs w:val="18"/>
          </w:rPr>
          <w:t>更</w:t>
        </w:r>
        <w:r w:rsidR="008567DE">
          <w:rPr>
            <w:rFonts w:ascii="宋体" w:hAnsi="宋体" w:hint="eastAsia"/>
            <w:sz w:val="18"/>
            <w:szCs w:val="18"/>
          </w:rPr>
          <w:t>是</w:t>
        </w:r>
        <w:r w:rsidR="008567DE">
          <w:rPr>
            <w:rFonts w:ascii="宋体" w:hAnsi="宋体"/>
            <w:sz w:val="18"/>
            <w:szCs w:val="18"/>
          </w:rPr>
          <w:t>难以支付</w:t>
        </w:r>
      </w:ins>
      <w:ins w:id="41" w:author="Yijing Lin" w:date="2018-01-20T08:49:00Z">
        <w:r w:rsidR="008567DE">
          <w:rPr>
            <w:rFonts w:ascii="宋体" w:hAnsi="宋体" w:hint="eastAsia"/>
            <w:sz w:val="18"/>
            <w:szCs w:val="18"/>
          </w:rPr>
          <w:t>起</w:t>
        </w:r>
        <w:r w:rsidR="008567DE">
          <w:rPr>
            <w:rFonts w:ascii="宋体" w:hAnsi="宋体"/>
            <w:sz w:val="18"/>
            <w:szCs w:val="18"/>
          </w:rPr>
          <w:t>电取暖费用。</w:t>
        </w:r>
      </w:ins>
      <w:bookmarkStart w:id="42" w:name="_GoBack"/>
      <w:bookmarkEnd w:id="42"/>
      <w:del w:id="43" w:author="Yijing Lin" w:date="2017-12-21T09:21:00Z">
        <w:r w:rsidR="00755555" w:rsidDel="00246859">
          <w:rPr>
            <w:rFonts w:ascii="宋体" w:hAnsi="宋体"/>
            <w:sz w:val="18"/>
            <w:szCs w:val="18"/>
          </w:rPr>
          <w:delText>【本版本为预览版本】</w:delText>
        </w:r>
      </w:del>
    </w:p>
    <w:p w14:paraId="7ED2EC1E" w14:textId="52EC1150" w:rsidR="009006C3" w:rsidRDefault="009006C3" w:rsidP="009006C3">
      <w:pPr>
        <w:spacing w:line="360" w:lineRule="auto"/>
        <w:ind w:left="403" w:right="403"/>
        <w:rPr>
          <w:rFonts w:ascii="宋体" w:hAnsi="宋体"/>
          <w:b/>
          <w:color w:val="FF0000"/>
          <w:kern w:val="0"/>
          <w:sz w:val="18"/>
          <w:szCs w:val="18"/>
        </w:rPr>
      </w:pPr>
      <w:r w:rsidRPr="00E3503F">
        <w:rPr>
          <w:rFonts w:ascii="黑体" w:eastAsia="黑体" w:hAnsi="黑体" w:hint="eastAsia"/>
          <w:b/>
          <w:bCs/>
          <w:kern w:val="0"/>
          <w:sz w:val="18"/>
          <w:szCs w:val="18"/>
        </w:rPr>
        <w:t>关键词</w:t>
      </w:r>
      <w:r w:rsidRPr="00E3503F">
        <w:rPr>
          <w:rFonts w:ascii="宋体" w:hAnsi="宋体" w:hint="eastAsia"/>
          <w:kern w:val="0"/>
        </w:rPr>
        <w:t xml:space="preserve"> </w:t>
      </w:r>
      <w:r w:rsidRPr="00E3503F">
        <w:rPr>
          <w:rFonts w:ascii="宋体" w:hAnsi="宋体" w:hint="eastAsia"/>
          <w:kern w:val="0"/>
          <w:sz w:val="18"/>
          <w:szCs w:val="18"/>
        </w:rPr>
        <w:t xml:space="preserve"> </w:t>
      </w:r>
      <w:r>
        <w:rPr>
          <w:rFonts w:ascii="宋体" w:hAnsi="宋体"/>
          <w:kern w:val="0"/>
          <w:sz w:val="18"/>
          <w:szCs w:val="18"/>
        </w:rPr>
        <w:t>煤改</w:t>
      </w:r>
      <w:ins w:id="44" w:author="Yijing Lin" w:date="2018-01-19T11:15:00Z">
        <w:r w:rsidR="00992A7C">
          <w:rPr>
            <w:rFonts w:ascii="宋体" w:hAnsi="宋体"/>
            <w:kern w:val="0"/>
            <w:sz w:val="18"/>
            <w:szCs w:val="18"/>
          </w:rPr>
          <w:t>电</w:t>
        </w:r>
      </w:ins>
      <w:del w:id="45" w:author="Yijing Lin" w:date="2018-01-19T11:15:00Z">
        <w:r w:rsidDel="00992A7C">
          <w:rPr>
            <w:rFonts w:ascii="宋体" w:hAnsi="宋体"/>
            <w:kern w:val="0"/>
            <w:sz w:val="18"/>
            <w:szCs w:val="18"/>
          </w:rPr>
          <w:delText>气</w:delText>
        </w:r>
      </w:del>
      <w:r w:rsidRPr="00B31AB5">
        <w:rPr>
          <w:rFonts w:ascii="方正小标宋简体" w:hint="eastAsia"/>
          <w:color w:val="FFFFFF" w:themeColor="background1"/>
          <w:sz w:val="18"/>
        </w:rPr>
        <w:t>□</w:t>
      </w:r>
      <w:r>
        <w:rPr>
          <w:rFonts w:ascii="宋体" w:hAnsi="宋体"/>
          <w:kern w:val="0"/>
          <w:sz w:val="18"/>
          <w:szCs w:val="18"/>
        </w:rPr>
        <w:t>燃煤</w:t>
      </w:r>
      <w:r w:rsidRPr="00B31AB5">
        <w:rPr>
          <w:rFonts w:ascii="方正小标宋简体" w:hint="eastAsia"/>
          <w:color w:val="FFFFFF" w:themeColor="background1"/>
          <w:sz w:val="18"/>
        </w:rPr>
        <w:t>□</w:t>
      </w:r>
      <w:ins w:id="46" w:author="Yijing Lin" w:date="2018-01-19T11:15:00Z">
        <w:r w:rsidR="00992A7C">
          <w:rPr>
            <w:rFonts w:ascii="方正小标宋简体"/>
            <w:color w:val="FFFFFF" w:themeColor="background1"/>
            <w:sz w:val="18"/>
          </w:rPr>
          <w:t>禁煤</w:t>
        </w:r>
        <w:r w:rsidR="00992A7C">
          <w:rPr>
            <w:rFonts w:ascii="方正小标宋简体"/>
            <w:color w:val="FFFFFF" w:themeColor="background1"/>
            <w:sz w:val="18"/>
          </w:rPr>
          <w:t xml:space="preserve"> </w:t>
        </w:r>
      </w:ins>
      <w:del w:id="47" w:author="Yijing Lin" w:date="2018-01-19T11:15:00Z">
        <w:r w:rsidDel="006E2F2E">
          <w:rPr>
            <w:rFonts w:ascii="宋体" w:hAnsi="宋体"/>
            <w:kern w:val="0"/>
            <w:sz w:val="18"/>
            <w:szCs w:val="18"/>
          </w:rPr>
          <w:delText>城中村</w:delText>
        </w:r>
      </w:del>
      <w:ins w:id="48" w:author="Yijing Lin" w:date="2018-01-19T11:15:00Z">
        <w:r w:rsidR="006E2F2E">
          <w:rPr>
            <w:rFonts w:ascii="宋体" w:hAnsi="宋体"/>
            <w:kern w:val="0"/>
            <w:sz w:val="18"/>
            <w:szCs w:val="18"/>
          </w:rPr>
          <w:t>农村</w:t>
        </w:r>
        <w:r w:rsidR="00CD7CE9">
          <w:rPr>
            <w:rFonts w:ascii="宋体" w:hAnsi="宋体"/>
            <w:kern w:val="0"/>
            <w:sz w:val="18"/>
            <w:szCs w:val="18"/>
          </w:rPr>
          <w:t xml:space="preserve"> </w:t>
        </w:r>
        <w:r w:rsidR="00CD7CE9">
          <w:rPr>
            <w:rFonts w:ascii="宋体" w:hAnsi="宋体" w:hint="eastAsia"/>
            <w:kern w:val="0"/>
            <w:sz w:val="18"/>
            <w:szCs w:val="18"/>
          </w:rPr>
          <w:t>电力</w:t>
        </w:r>
      </w:ins>
      <w:r w:rsidRPr="00B31AB5">
        <w:rPr>
          <w:rFonts w:ascii="方正小标宋简体" w:hint="eastAsia"/>
          <w:color w:val="FFFFFF" w:themeColor="background1"/>
          <w:sz w:val="18"/>
        </w:rPr>
        <w:t>□</w:t>
      </w:r>
      <w:r>
        <w:rPr>
          <w:rFonts w:ascii="宋体" w:hAnsi="宋体"/>
          <w:kern w:val="0"/>
          <w:sz w:val="18"/>
          <w:szCs w:val="18"/>
        </w:rPr>
        <w:t>蓝天保卫战</w:t>
      </w:r>
      <w:r w:rsidRPr="00B31AB5">
        <w:rPr>
          <w:rFonts w:ascii="方正小标宋简体" w:hint="eastAsia"/>
          <w:color w:val="FFFFFF" w:themeColor="background1"/>
          <w:sz w:val="18"/>
        </w:rPr>
        <w:t>□</w:t>
      </w:r>
      <w:ins w:id="49" w:author="Yijing Lin" w:date="2018-01-19T11:15:00Z">
        <w:r w:rsidR="006E2F2E" w:rsidDel="006E2F2E">
          <w:rPr>
            <w:rFonts w:ascii="宋体" w:hAnsi="宋体"/>
            <w:kern w:val="0"/>
            <w:sz w:val="18"/>
            <w:szCs w:val="18"/>
          </w:rPr>
          <w:t xml:space="preserve"> </w:t>
        </w:r>
      </w:ins>
      <w:del w:id="50" w:author="Yijing Lin" w:date="2018-01-19T11:15:00Z">
        <w:r w:rsidR="00B31AB5" w:rsidDel="006E2F2E">
          <w:rPr>
            <w:rFonts w:ascii="宋体" w:hAnsi="宋体"/>
            <w:kern w:val="0"/>
            <w:sz w:val="18"/>
            <w:szCs w:val="18"/>
          </w:rPr>
          <w:delText>舆论压力</w:delText>
        </w:r>
      </w:del>
    </w:p>
    <w:p w14:paraId="52687A10" w14:textId="77777777" w:rsidR="009006C3" w:rsidRPr="009006C3" w:rsidRDefault="009006C3" w:rsidP="009006C3">
      <w:pPr>
        <w:spacing w:line="360" w:lineRule="auto"/>
        <w:ind w:left="403" w:right="403"/>
        <w:rPr>
          <w:rFonts w:ascii="宋体" w:hAnsi="宋体"/>
          <w:b/>
          <w:color w:val="FF0000"/>
          <w:kern w:val="0"/>
          <w:sz w:val="18"/>
          <w:szCs w:val="18"/>
        </w:rPr>
      </w:pPr>
    </w:p>
    <w:p w14:paraId="124EEE2C" w14:textId="3DD2CC73" w:rsidR="003039FB" w:rsidRPr="006C1910" w:rsidRDefault="00152BB5" w:rsidP="003039FB">
      <w:pPr>
        <w:rPr>
          <w:rFonts w:ascii="黑体" w:eastAsia="黑体" w:hAnsi="黑体" w:cs="黑体"/>
          <w:b/>
          <w:kern w:val="0"/>
          <w:sz w:val="30"/>
          <w:szCs w:val="30"/>
          <w:rPrChange w:id="51" w:author="Yijing Lin" w:date="2017-12-21T09:38:00Z">
            <w:rPr>
              <w:rFonts w:ascii="黑体" w:eastAsia="黑体" w:hAnsi="黑体" w:cs="黑体"/>
              <w:b/>
              <w:kern w:val="0"/>
              <w:sz w:val="28"/>
              <w:szCs w:val="28"/>
            </w:rPr>
          </w:rPrChange>
        </w:rPr>
      </w:pPr>
      <w:r w:rsidRPr="006C1910">
        <w:rPr>
          <w:rFonts w:ascii="黑体" w:eastAsia="黑体" w:hAnsi="黑体" w:cs="黑体" w:hint="eastAsia"/>
          <w:b/>
          <w:kern w:val="0"/>
          <w:sz w:val="30"/>
          <w:szCs w:val="30"/>
          <w:rPrChange w:id="52" w:author="Yijing Lin" w:date="2017-12-21T09:38:00Z">
            <w:rPr>
              <w:rFonts w:ascii="黑体" w:eastAsia="黑体" w:hAnsi="黑体" w:cs="黑体" w:hint="eastAsia"/>
              <w:b/>
              <w:kern w:val="0"/>
              <w:sz w:val="28"/>
              <w:szCs w:val="28"/>
            </w:rPr>
          </w:rPrChange>
        </w:rPr>
        <w:t>一</w:t>
      </w:r>
      <w:ins w:id="53" w:author="Yijing Lin" w:date="2017-12-21T08:36:00Z">
        <w:r w:rsidR="00A5553A" w:rsidRPr="006C1910">
          <w:rPr>
            <w:rFonts w:ascii="方正小标宋简体" w:hint="eastAsia"/>
            <w:color w:val="FFFFFF" w:themeColor="background1"/>
            <w:sz w:val="30"/>
            <w:szCs w:val="30"/>
            <w:rPrChange w:id="54" w:author="Yijing Lin" w:date="2017-12-21T09:38:00Z">
              <w:rPr>
                <w:rFonts w:ascii="方正小标宋简体" w:hint="eastAsia"/>
                <w:color w:val="FFFFFF" w:themeColor="background1"/>
                <w:sz w:val="18"/>
              </w:rPr>
            </w:rPrChange>
          </w:rPr>
          <w:t>□</w:t>
        </w:r>
      </w:ins>
      <w:del w:id="55" w:author="Yijing Lin" w:date="2017-12-21T08:36:00Z">
        <w:r w:rsidRPr="006C1910" w:rsidDel="00A5553A">
          <w:rPr>
            <w:rFonts w:ascii="黑体" w:eastAsia="黑体" w:hAnsi="黑体" w:cs="黑体"/>
            <w:b/>
            <w:kern w:val="0"/>
            <w:sz w:val="30"/>
            <w:szCs w:val="30"/>
            <w:rPrChange w:id="56" w:author="Yijing Lin" w:date="2017-12-21T09:38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delText xml:space="preserve">    </w:delText>
        </w:r>
      </w:del>
      <w:del w:id="57" w:author="Yijing Lin" w:date="2017-12-21T08:35:00Z">
        <w:r w:rsidRPr="006C1910" w:rsidDel="00A5553A">
          <w:rPr>
            <w:rFonts w:ascii="黑体" w:eastAsia="黑体" w:hAnsi="黑体" w:cs="黑体"/>
            <w:b/>
            <w:kern w:val="0"/>
            <w:sz w:val="30"/>
            <w:szCs w:val="30"/>
            <w:rPrChange w:id="58" w:author="Yijing Lin" w:date="2017-12-21T09:38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delText>选</w:delText>
        </w:r>
      </w:del>
      <w:ins w:id="59" w:author="Yijing Lin" w:date="2017-12-21T08:35:00Z">
        <w:r w:rsidR="00A5553A" w:rsidRPr="006C1910">
          <w:rPr>
            <w:rFonts w:ascii="黑体" w:eastAsia="黑体" w:hAnsi="黑体" w:cs="黑体"/>
            <w:b/>
            <w:kern w:val="0"/>
            <w:sz w:val="30"/>
            <w:szCs w:val="30"/>
            <w:rPrChange w:id="60" w:author="Yijing Lin" w:date="2017-12-21T09:38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t>引言</w:t>
        </w:r>
      </w:ins>
      <w:del w:id="61" w:author="Yijing Lin" w:date="2017-12-21T08:35:00Z">
        <w:r w:rsidRPr="006C1910" w:rsidDel="00A5553A">
          <w:rPr>
            <w:rFonts w:ascii="黑体" w:eastAsia="黑体" w:hAnsi="黑体" w:cs="黑体"/>
            <w:b/>
            <w:kern w:val="0"/>
            <w:sz w:val="30"/>
            <w:szCs w:val="30"/>
            <w:rPrChange w:id="62" w:author="Yijing Lin" w:date="2017-12-21T09:38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delText>题</w:delText>
        </w:r>
      </w:del>
    </w:p>
    <w:p w14:paraId="698D02EC" w14:textId="04589D37" w:rsidR="00152BB5" w:rsidRPr="006C1910" w:rsidRDefault="00152BB5" w:rsidP="003039FB">
      <w:pPr>
        <w:rPr>
          <w:b/>
          <w:sz w:val="28"/>
          <w:szCs w:val="28"/>
        </w:rPr>
      </w:pPr>
      <w:r w:rsidRPr="006C1910">
        <w:rPr>
          <w:rFonts w:ascii="黑体" w:eastAsia="黑体" w:hAnsi="黑体"/>
          <w:bCs/>
          <w:kern w:val="0"/>
          <w:sz w:val="28"/>
          <w:szCs w:val="28"/>
          <w:rPrChange w:id="63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（</w:t>
      </w:r>
      <w:r w:rsidRPr="006C1910">
        <w:rPr>
          <w:rFonts w:ascii="黑体" w:eastAsia="黑体" w:hAnsi="黑体" w:hint="eastAsia"/>
          <w:bCs/>
          <w:kern w:val="0"/>
          <w:sz w:val="28"/>
          <w:szCs w:val="28"/>
          <w:rPrChange w:id="64" w:author="Yijing Lin" w:date="2017-12-21T09:39:00Z">
            <w:rPr>
              <w:rFonts w:ascii="黑体" w:eastAsia="黑体" w:hAnsi="黑体" w:hint="eastAsia"/>
              <w:bCs/>
              <w:kern w:val="0"/>
              <w:sz w:val="21"/>
              <w:szCs w:val="21"/>
            </w:rPr>
          </w:rPrChange>
        </w:rPr>
        <w:t>一</w:t>
      </w:r>
      <w:r w:rsidRPr="006C1910">
        <w:rPr>
          <w:rFonts w:ascii="黑体" w:eastAsia="黑体" w:hAnsi="黑体"/>
          <w:bCs/>
          <w:kern w:val="0"/>
          <w:sz w:val="28"/>
          <w:szCs w:val="28"/>
          <w:rPrChange w:id="65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）</w:t>
      </w:r>
      <w:ins w:id="66" w:author="Yijing Lin" w:date="2017-12-23T17:01:00Z">
        <w:r w:rsidR="006C15E9">
          <w:rPr>
            <w:rFonts w:ascii="黑体" w:eastAsia="黑体" w:hAnsi="黑体"/>
            <w:bCs/>
            <w:kern w:val="0"/>
            <w:sz w:val="28"/>
            <w:szCs w:val="28"/>
          </w:rPr>
          <w:t>“</w:t>
        </w:r>
      </w:ins>
      <w:del w:id="67" w:author="Yijing Lin" w:date="2017-12-23T17:01:00Z">
        <w:r w:rsidRPr="006C1910" w:rsidDel="006C15E9">
          <w:rPr>
            <w:rFonts w:ascii="黑体" w:eastAsia="黑体" w:hAnsi="黑体" w:hint="eastAsia"/>
            <w:bCs/>
            <w:kern w:val="0"/>
            <w:sz w:val="28"/>
            <w:szCs w:val="28"/>
            <w:rPrChange w:id="68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delText>选题</w:delText>
        </w:r>
      </w:del>
      <w:ins w:id="69" w:author="Yijing Lin" w:date="2017-12-23T17:01:00Z">
        <w:r w:rsidR="006C15E9">
          <w:rPr>
            <w:rFonts w:ascii="黑体" w:eastAsia="黑体" w:hAnsi="黑体"/>
            <w:bCs/>
            <w:kern w:val="0"/>
            <w:sz w:val="28"/>
            <w:szCs w:val="28"/>
          </w:rPr>
          <w:t>煤改电”</w:t>
        </w:r>
      </w:ins>
      <w:r w:rsidRPr="006C1910">
        <w:rPr>
          <w:rFonts w:ascii="黑体" w:eastAsia="黑体" w:hAnsi="黑体" w:hint="eastAsia"/>
          <w:bCs/>
          <w:kern w:val="0"/>
          <w:sz w:val="28"/>
          <w:szCs w:val="28"/>
          <w:rPrChange w:id="70" w:author="Yijing Lin" w:date="2017-12-21T09:39:00Z">
            <w:rPr>
              <w:rFonts w:ascii="黑体" w:eastAsia="黑体" w:hAnsi="黑体" w:hint="eastAsia"/>
              <w:bCs/>
              <w:kern w:val="0"/>
              <w:sz w:val="21"/>
              <w:szCs w:val="21"/>
            </w:rPr>
          </w:rPrChange>
        </w:rPr>
        <w:t>背景</w:t>
      </w:r>
    </w:p>
    <w:p w14:paraId="23F0E8C2" w14:textId="56B671CD" w:rsidR="00BA7701" w:rsidRPr="00E57DE1" w:rsidRDefault="00BA7701" w:rsidP="00E57DE1">
      <w:pPr>
        <w:spacing w:line="360" w:lineRule="auto"/>
        <w:ind w:firstLine="420"/>
        <w:rPr>
          <w:sz w:val="21"/>
          <w:szCs w:val="21"/>
        </w:rPr>
      </w:pPr>
      <w:r w:rsidRPr="00E57DE1">
        <w:rPr>
          <w:sz w:val="21"/>
          <w:szCs w:val="21"/>
        </w:rPr>
        <w:t>为了</w:t>
      </w:r>
      <w:r w:rsidR="00AE4327" w:rsidRPr="00E57DE1">
        <w:rPr>
          <w:rFonts w:hint="eastAsia"/>
          <w:sz w:val="21"/>
          <w:szCs w:val="21"/>
        </w:rPr>
        <w:t>治理</w:t>
      </w:r>
      <w:r w:rsidR="004060A8" w:rsidRPr="00E57DE1">
        <w:rPr>
          <w:sz w:val="21"/>
          <w:szCs w:val="21"/>
        </w:rPr>
        <w:t>冬季燃煤造成的大气污染</w:t>
      </w:r>
      <w:r w:rsidR="00B569FF" w:rsidRPr="00E57DE1">
        <w:rPr>
          <w:sz w:val="21"/>
          <w:szCs w:val="21"/>
        </w:rPr>
        <w:t>，</w:t>
      </w:r>
      <w:r w:rsidR="00B569FF" w:rsidRPr="00E57DE1">
        <w:rPr>
          <w:rFonts w:hint="eastAsia"/>
          <w:sz w:val="21"/>
          <w:szCs w:val="21"/>
        </w:rPr>
        <w:t>还</w:t>
      </w:r>
      <w:r w:rsidR="00B569FF" w:rsidRPr="00E57DE1">
        <w:rPr>
          <w:sz w:val="21"/>
          <w:szCs w:val="21"/>
        </w:rPr>
        <w:t>民众一片蓝天</w:t>
      </w:r>
      <w:r w:rsidR="004060A8" w:rsidRPr="00E57DE1">
        <w:rPr>
          <w:sz w:val="21"/>
          <w:szCs w:val="21"/>
        </w:rPr>
        <w:t>，</w:t>
      </w:r>
      <w:ins w:id="71" w:author="肖子璇" w:date="2017-12-19T21:21:00Z">
        <w:r w:rsidR="00867F01">
          <w:rPr>
            <w:rFonts w:hint="eastAsia"/>
            <w:sz w:val="21"/>
            <w:szCs w:val="21"/>
          </w:rPr>
          <w:t>北京市政府颁布《北京市</w:t>
        </w:r>
        <w:r w:rsidR="00867F01">
          <w:rPr>
            <w:rFonts w:hint="eastAsia"/>
            <w:sz w:val="21"/>
            <w:szCs w:val="21"/>
          </w:rPr>
          <w:t>2013</w:t>
        </w:r>
        <w:r w:rsidR="00867F01">
          <w:rPr>
            <w:rFonts w:hint="eastAsia"/>
            <w:sz w:val="21"/>
            <w:szCs w:val="21"/>
          </w:rPr>
          <w:t>年至</w:t>
        </w:r>
        <w:r w:rsidR="00867F01">
          <w:rPr>
            <w:rFonts w:hint="eastAsia"/>
            <w:sz w:val="21"/>
            <w:szCs w:val="21"/>
          </w:rPr>
          <w:t>2017</w:t>
        </w:r>
        <w:r w:rsidR="00867F01">
          <w:rPr>
            <w:rFonts w:hint="eastAsia"/>
            <w:sz w:val="21"/>
            <w:szCs w:val="21"/>
          </w:rPr>
          <w:t>年清洁空气行动计划》，</w:t>
        </w:r>
      </w:ins>
      <w:del w:id="72" w:author="肖子璇" w:date="2017-12-19T21:21:00Z">
        <w:r w:rsidR="00E57DE1" w:rsidDel="00867F01">
          <w:rPr>
            <w:sz w:val="21"/>
            <w:szCs w:val="21"/>
          </w:rPr>
          <w:delText>政府</w:delText>
        </w:r>
        <w:r w:rsidR="00B569FF" w:rsidRPr="00E57DE1" w:rsidDel="00867F01">
          <w:rPr>
            <w:sz w:val="21"/>
            <w:szCs w:val="21"/>
          </w:rPr>
          <w:delText>下令</w:delText>
        </w:r>
        <w:r w:rsidR="00365F94" w:rsidRPr="00E57DE1" w:rsidDel="00867F01">
          <w:rPr>
            <w:sz w:val="21"/>
            <w:szCs w:val="21"/>
          </w:rPr>
          <w:delText>禁止</w:delText>
        </w:r>
        <w:r w:rsidR="008714ED" w:rsidRPr="00E57DE1" w:rsidDel="00867F01">
          <w:rPr>
            <w:sz w:val="21"/>
            <w:szCs w:val="21"/>
          </w:rPr>
          <w:delText>私自卖煤</w:delText>
        </w:r>
        <w:r w:rsidR="00365F94" w:rsidRPr="00E57DE1" w:rsidDel="00867F01">
          <w:rPr>
            <w:sz w:val="21"/>
            <w:szCs w:val="21"/>
          </w:rPr>
          <w:delText>燃煤</w:delText>
        </w:r>
        <w:r w:rsidR="005E2BA4" w:rsidRPr="00E57DE1" w:rsidDel="00867F01">
          <w:rPr>
            <w:sz w:val="21"/>
            <w:szCs w:val="21"/>
          </w:rPr>
          <w:delText>。</w:delText>
        </w:r>
      </w:del>
      <w:ins w:id="73" w:author="肖子璇" w:date="2017-12-19T21:21:00Z">
        <w:r w:rsidR="00867F01">
          <w:rPr>
            <w:rFonts w:hint="eastAsia"/>
            <w:sz w:val="21"/>
            <w:szCs w:val="21"/>
          </w:rPr>
          <w:t>并在接下来的几年中逐步</w:t>
        </w:r>
      </w:ins>
      <w:ins w:id="74" w:author="肖子璇" w:date="2017-12-19T21:23:00Z">
        <w:r w:rsidR="00867F01">
          <w:rPr>
            <w:rFonts w:hint="eastAsia"/>
            <w:sz w:val="21"/>
            <w:szCs w:val="21"/>
          </w:rPr>
          <w:t>实现</w:t>
        </w:r>
      </w:ins>
      <w:ins w:id="75" w:author="肖子璇" w:date="2017-12-19T21:22:00Z">
        <w:r w:rsidR="00867F01">
          <w:rPr>
            <w:rFonts w:hint="eastAsia"/>
            <w:sz w:val="21"/>
            <w:szCs w:val="21"/>
          </w:rPr>
          <w:t>全北京市无煤化</w:t>
        </w:r>
      </w:ins>
      <w:ins w:id="76" w:author="肖子璇" w:date="2017-12-19T21:23:00Z">
        <w:r w:rsidR="00867F01">
          <w:rPr>
            <w:rFonts w:hint="eastAsia"/>
            <w:sz w:val="21"/>
            <w:szCs w:val="21"/>
          </w:rPr>
          <w:t>，取消燃煤供暖</w:t>
        </w:r>
      </w:ins>
      <w:ins w:id="77" w:author="肖子璇" w:date="2017-12-19T21:25:00Z">
        <w:r w:rsidR="00867F01">
          <w:rPr>
            <w:rFonts w:hint="eastAsia"/>
            <w:sz w:val="21"/>
            <w:szCs w:val="21"/>
          </w:rPr>
          <w:t>，</w:t>
        </w:r>
      </w:ins>
      <w:ins w:id="78" w:author="肖子璇" w:date="2017-12-19T21:23:00Z">
        <w:r w:rsidR="00867F01">
          <w:rPr>
            <w:rFonts w:hint="eastAsia"/>
            <w:sz w:val="21"/>
            <w:szCs w:val="21"/>
          </w:rPr>
          <w:t>改用</w:t>
        </w:r>
      </w:ins>
      <w:ins w:id="79" w:author="肖子璇" w:date="2017-12-19T21:24:00Z">
        <w:r w:rsidR="00867F01">
          <w:rPr>
            <w:rFonts w:hint="eastAsia"/>
            <w:sz w:val="21"/>
            <w:szCs w:val="21"/>
          </w:rPr>
          <w:t>清洁能源。</w:t>
        </w:r>
      </w:ins>
      <w:ins w:id="80" w:author="肖子璇" w:date="2017-12-19T21:25:00Z">
        <w:r w:rsidR="00B1488B">
          <w:rPr>
            <w:rFonts w:hint="eastAsia"/>
            <w:sz w:val="21"/>
            <w:szCs w:val="21"/>
          </w:rPr>
          <w:t>政策实施迅速</w:t>
        </w:r>
      </w:ins>
      <w:ins w:id="81" w:author="肖子璇" w:date="2017-12-19T21:26:00Z">
        <w:r w:rsidR="00B1488B">
          <w:rPr>
            <w:rFonts w:hint="eastAsia"/>
            <w:sz w:val="21"/>
            <w:szCs w:val="21"/>
          </w:rPr>
          <w:t>、效果显著，但也不可避免的</w:t>
        </w:r>
      </w:ins>
      <w:ins w:id="82" w:author="肖子璇" w:date="2017-12-19T21:27:00Z">
        <w:r w:rsidR="00B1488B">
          <w:rPr>
            <w:rFonts w:hint="eastAsia"/>
            <w:sz w:val="21"/>
            <w:szCs w:val="21"/>
          </w:rPr>
          <w:t>和民众之间产生一些矛盾，例如禁煤令等。目前北京平原地区的煤改工程已经基本完成，</w:t>
        </w:r>
      </w:ins>
      <w:ins w:id="83" w:author="肖子璇" w:date="2017-12-19T21:29:00Z">
        <w:r w:rsidR="00B1488B">
          <w:rPr>
            <w:rFonts w:hint="eastAsia"/>
            <w:sz w:val="21"/>
            <w:szCs w:val="21"/>
          </w:rPr>
          <w:t>但煤改电之后的一系列服务仍在将继续。</w:t>
        </w:r>
      </w:ins>
      <w:del w:id="84" w:author="肖子璇" w:date="2017-12-19T21:24:00Z">
        <w:r w:rsidR="00365F94" w:rsidRPr="00E57DE1" w:rsidDel="00867F01">
          <w:rPr>
            <w:rFonts w:hint="eastAsia"/>
            <w:sz w:val="21"/>
            <w:szCs w:val="21"/>
          </w:rPr>
          <w:delText>但是</w:delText>
        </w:r>
        <w:r w:rsidR="008714ED" w:rsidRPr="00E57DE1" w:rsidDel="00867F01">
          <w:rPr>
            <w:sz w:val="21"/>
            <w:szCs w:val="21"/>
          </w:rPr>
          <w:delText>部分地区</w:delText>
        </w:r>
        <w:r w:rsidR="005E2BA4" w:rsidRPr="00E57DE1" w:rsidDel="00867F01">
          <w:rPr>
            <w:sz w:val="21"/>
            <w:szCs w:val="21"/>
          </w:rPr>
          <w:delText>由于</w:delText>
        </w:r>
        <w:r w:rsidR="005E2BA4" w:rsidRPr="00E57DE1" w:rsidDel="00867F01">
          <w:rPr>
            <w:rFonts w:hint="eastAsia"/>
            <w:sz w:val="21"/>
            <w:szCs w:val="21"/>
          </w:rPr>
          <w:delText>管道</w:delText>
        </w:r>
        <w:r w:rsidR="003B054C" w:rsidRPr="00E57DE1" w:rsidDel="00867F01">
          <w:rPr>
            <w:sz w:val="21"/>
            <w:szCs w:val="21"/>
          </w:rPr>
          <w:delText>开始</w:delText>
        </w:r>
        <w:r w:rsidR="007B1495" w:rsidRPr="00E57DE1" w:rsidDel="00867F01">
          <w:rPr>
            <w:sz w:val="21"/>
            <w:szCs w:val="21"/>
          </w:rPr>
          <w:delText>改造</w:delText>
        </w:r>
        <w:r w:rsidR="003B054C" w:rsidRPr="00E57DE1" w:rsidDel="00867F01">
          <w:rPr>
            <w:sz w:val="21"/>
            <w:szCs w:val="21"/>
          </w:rPr>
          <w:delText>的</w:delText>
        </w:r>
        <w:r w:rsidR="007B1495" w:rsidRPr="00E57DE1" w:rsidDel="00867F01">
          <w:rPr>
            <w:rFonts w:hint="eastAsia"/>
            <w:sz w:val="21"/>
            <w:szCs w:val="21"/>
          </w:rPr>
          <w:delText>时间</w:delText>
        </w:r>
        <w:r w:rsidR="007B1495" w:rsidRPr="00E57DE1" w:rsidDel="00867F01">
          <w:rPr>
            <w:sz w:val="21"/>
            <w:szCs w:val="21"/>
          </w:rPr>
          <w:delText>比较晚</w:delText>
        </w:r>
        <w:r w:rsidR="00B569FF" w:rsidRPr="00E57DE1" w:rsidDel="00867F01">
          <w:rPr>
            <w:sz w:val="21"/>
            <w:szCs w:val="21"/>
          </w:rPr>
          <w:delText>，</w:delText>
        </w:r>
        <w:r w:rsidR="00B10661" w:rsidRPr="00E57DE1" w:rsidDel="00867F01">
          <w:rPr>
            <w:sz w:val="21"/>
            <w:szCs w:val="21"/>
          </w:rPr>
          <w:delText>天然气</w:delText>
        </w:r>
        <w:r w:rsidR="00B10661" w:rsidRPr="00E57DE1" w:rsidDel="00867F01">
          <w:rPr>
            <w:rFonts w:hint="eastAsia"/>
            <w:sz w:val="21"/>
            <w:szCs w:val="21"/>
          </w:rPr>
          <w:delText>供应</w:delText>
        </w:r>
        <w:r w:rsidR="00B10661" w:rsidRPr="00E57DE1" w:rsidDel="00867F01">
          <w:rPr>
            <w:sz w:val="21"/>
            <w:szCs w:val="21"/>
          </w:rPr>
          <w:delText>不足，</w:delText>
        </w:r>
        <w:r w:rsidR="00C0693B" w:rsidRPr="00E57DE1" w:rsidDel="00867F01">
          <w:rPr>
            <w:sz w:val="21"/>
            <w:szCs w:val="21"/>
          </w:rPr>
          <w:delText>群众</w:delText>
        </w:r>
        <w:r w:rsidR="00C0693B" w:rsidRPr="00E57DE1" w:rsidDel="00867F01">
          <w:rPr>
            <w:rFonts w:hint="eastAsia"/>
            <w:sz w:val="21"/>
            <w:szCs w:val="21"/>
          </w:rPr>
          <w:delText>取暖</w:delText>
        </w:r>
        <w:r w:rsidR="00C0693B" w:rsidRPr="00E57DE1" w:rsidDel="00867F01">
          <w:rPr>
            <w:sz w:val="21"/>
            <w:szCs w:val="21"/>
          </w:rPr>
          <w:delText>成问题。</w:delText>
        </w:r>
        <w:r w:rsidR="005E2BA4" w:rsidRPr="00E57DE1" w:rsidDel="00867F01">
          <w:rPr>
            <w:sz w:val="21"/>
            <w:szCs w:val="21"/>
          </w:rPr>
          <w:delText>而政府铁腕治污，严厉</w:delText>
        </w:r>
        <w:r w:rsidR="005E2BA4" w:rsidRPr="00E57DE1" w:rsidDel="00867F01">
          <w:rPr>
            <w:rFonts w:hint="eastAsia"/>
            <w:sz w:val="21"/>
            <w:szCs w:val="21"/>
          </w:rPr>
          <w:delText>惩罚</w:delText>
        </w:r>
        <w:r w:rsidR="005E2BA4" w:rsidRPr="00E57DE1" w:rsidDel="00867F01">
          <w:rPr>
            <w:sz w:val="21"/>
            <w:szCs w:val="21"/>
          </w:rPr>
          <w:delText>燃煤的底层工人。</w:delText>
        </w:r>
        <w:r w:rsidR="005E2BA4" w:rsidRPr="00E57DE1" w:rsidDel="00867F01">
          <w:rPr>
            <w:rFonts w:hint="eastAsia"/>
            <w:sz w:val="21"/>
            <w:szCs w:val="21"/>
          </w:rPr>
          <w:delText>在</w:delText>
        </w:r>
        <w:r w:rsidR="005E2BA4" w:rsidRPr="00E57DE1" w:rsidDel="00867F01">
          <w:rPr>
            <w:sz w:val="21"/>
            <w:szCs w:val="21"/>
          </w:rPr>
          <w:delText>舆论</w:delText>
        </w:r>
        <w:r w:rsidR="005E2BA4" w:rsidRPr="00E57DE1" w:rsidDel="00867F01">
          <w:rPr>
            <w:rFonts w:hint="eastAsia"/>
            <w:sz w:val="21"/>
            <w:szCs w:val="21"/>
          </w:rPr>
          <w:delText>的</w:delText>
        </w:r>
        <w:r w:rsidR="005E2BA4" w:rsidRPr="00E57DE1" w:rsidDel="00867F01">
          <w:rPr>
            <w:sz w:val="21"/>
            <w:szCs w:val="21"/>
          </w:rPr>
          <w:delText>压力下</w:delText>
        </w:r>
        <w:r w:rsidR="008455ED" w:rsidRPr="00E57DE1" w:rsidDel="00867F01">
          <w:rPr>
            <w:sz w:val="21"/>
            <w:szCs w:val="21"/>
          </w:rPr>
          <w:delText>，</w:delText>
        </w:r>
        <w:r w:rsidR="00C0693B" w:rsidRPr="00E57DE1" w:rsidDel="00867F01">
          <w:rPr>
            <w:sz w:val="21"/>
            <w:szCs w:val="21"/>
          </w:rPr>
          <w:delText>政府被迫</w:delText>
        </w:r>
        <w:r w:rsidR="003039FB" w:rsidRPr="00E57DE1" w:rsidDel="00867F01">
          <w:rPr>
            <w:rFonts w:hint="eastAsia"/>
            <w:sz w:val="21"/>
            <w:szCs w:val="21"/>
          </w:rPr>
          <w:delText>停止</w:delText>
        </w:r>
        <w:r w:rsidR="003039FB" w:rsidRPr="00E57DE1" w:rsidDel="00867F01">
          <w:rPr>
            <w:sz w:val="21"/>
            <w:szCs w:val="21"/>
          </w:rPr>
          <w:delText>禁煤令，</w:delText>
        </w:r>
        <w:r w:rsidR="00F90E74" w:rsidDel="00867F01">
          <w:rPr>
            <w:rFonts w:hint="eastAsia"/>
            <w:sz w:val="21"/>
            <w:szCs w:val="21"/>
          </w:rPr>
          <w:delText>保证</w:delText>
        </w:r>
        <w:r w:rsidR="00F90E74" w:rsidDel="00867F01">
          <w:rPr>
            <w:sz w:val="21"/>
            <w:szCs w:val="21"/>
          </w:rPr>
          <w:delText>群众取暖。</w:delText>
        </w:r>
      </w:del>
    </w:p>
    <w:p w14:paraId="09186FB4" w14:textId="2D5AC4C5" w:rsidR="00152BB5" w:rsidRPr="006C1910" w:rsidRDefault="00152BB5" w:rsidP="00255FEB">
      <w:pPr>
        <w:pStyle w:val="5"/>
        <w:spacing w:line="360" w:lineRule="auto"/>
        <w:rPr>
          <w:b/>
          <w:kern w:val="0"/>
          <w:sz w:val="28"/>
          <w:szCs w:val="28"/>
          <w:rPrChange w:id="85" w:author="Yijing Lin" w:date="2017-12-21T09:39:00Z">
            <w:rPr>
              <w:b/>
              <w:kern w:val="0"/>
            </w:rPr>
          </w:rPrChange>
        </w:rPr>
      </w:pPr>
      <w:r w:rsidRPr="006C1910">
        <w:rPr>
          <w:rFonts w:ascii="黑体" w:eastAsia="黑体" w:hAnsi="黑体"/>
          <w:bCs/>
          <w:kern w:val="0"/>
          <w:sz w:val="28"/>
          <w:szCs w:val="28"/>
          <w:rPrChange w:id="86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（</w:t>
      </w:r>
      <w:r w:rsidRPr="006C1910">
        <w:rPr>
          <w:rFonts w:ascii="黑体" w:eastAsia="黑体" w:hAnsi="黑体" w:hint="eastAsia"/>
          <w:bCs/>
          <w:kern w:val="0"/>
          <w:sz w:val="28"/>
          <w:szCs w:val="28"/>
          <w:rPrChange w:id="87" w:author="Yijing Lin" w:date="2017-12-21T09:39:00Z">
            <w:rPr>
              <w:rFonts w:ascii="黑体" w:eastAsia="黑体" w:hAnsi="黑体" w:hint="eastAsia"/>
              <w:bCs/>
              <w:kern w:val="0"/>
              <w:sz w:val="21"/>
              <w:szCs w:val="21"/>
            </w:rPr>
          </w:rPrChange>
        </w:rPr>
        <w:t>二</w:t>
      </w:r>
      <w:r w:rsidRPr="006C1910">
        <w:rPr>
          <w:rFonts w:ascii="黑体" w:eastAsia="黑体" w:hAnsi="黑体"/>
          <w:bCs/>
          <w:kern w:val="0"/>
          <w:sz w:val="28"/>
          <w:szCs w:val="28"/>
          <w:rPrChange w:id="88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）</w:t>
      </w:r>
      <w:del w:id="89" w:author="Yijing Lin" w:date="2017-12-23T17:01:00Z">
        <w:r w:rsidRPr="006C1910" w:rsidDel="00AF2301">
          <w:rPr>
            <w:rFonts w:ascii="黑体" w:eastAsia="黑体" w:hAnsi="黑体" w:hint="eastAsia"/>
            <w:bCs/>
            <w:kern w:val="0"/>
            <w:sz w:val="28"/>
            <w:szCs w:val="28"/>
            <w:rPrChange w:id="90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delText>风险预评估</w:delText>
        </w:r>
      </w:del>
      <w:ins w:id="91" w:author="Yijing Lin" w:date="2017-12-23T17:02:00Z">
        <w:r w:rsidR="004E50E4">
          <w:rPr>
            <w:rFonts w:ascii="黑体" w:eastAsia="黑体" w:hAnsi="黑体"/>
            <w:bCs/>
            <w:kern w:val="0"/>
            <w:sz w:val="28"/>
            <w:szCs w:val="28"/>
          </w:rPr>
          <w:t>舆论</w:t>
        </w:r>
      </w:ins>
    </w:p>
    <w:p w14:paraId="4FF7C146" w14:textId="77777777" w:rsidR="004E50E4" w:rsidDel="00575D2D" w:rsidRDefault="004E50E4" w:rsidP="004E50E4">
      <w:pPr>
        <w:spacing w:line="360" w:lineRule="auto"/>
        <w:ind w:firstLine="420"/>
        <w:rPr>
          <w:ins w:id="92" w:author="Yijing Lin" w:date="2017-12-23T17:02:00Z"/>
          <w:sz w:val="21"/>
        </w:rPr>
      </w:pPr>
      <w:ins w:id="93" w:author="Yijing Lin" w:date="2017-12-23T17:02:00Z">
        <w:r>
          <w:rPr>
            <w:sz w:val="21"/>
          </w:rPr>
          <w:t>政策一刀切，</w:t>
        </w:r>
      </w:ins>
    </w:p>
    <w:p w14:paraId="6C12648C" w14:textId="5E808B84" w:rsidR="001A1AA1" w:rsidDel="00575D2D" w:rsidRDefault="001A1AA1" w:rsidP="00D54689">
      <w:pPr>
        <w:spacing w:line="360" w:lineRule="auto"/>
        <w:ind w:firstLine="420"/>
        <w:rPr>
          <w:sz w:val="21"/>
        </w:rPr>
      </w:pPr>
      <w:moveFromRangeStart w:id="94" w:author="Yijing Lin" w:date="2017-12-21T09:41:00Z" w:name="move501612606"/>
      <w:moveFrom w:id="95" w:author="Yijing Lin" w:date="2017-12-21T09:41:00Z">
        <w:r w:rsidRPr="00D54689" w:rsidDel="00575D2D">
          <w:rPr>
            <w:sz w:val="21"/>
          </w:rPr>
          <w:t>环保局专家</w:t>
        </w:r>
        <w:r w:rsidR="00D54689" w:rsidDel="00575D2D">
          <w:rPr>
            <w:sz w:val="21"/>
          </w:rPr>
          <w:t>对于大气污染的风险评估</w:t>
        </w:r>
        <w:r w:rsidRPr="00D54689" w:rsidDel="00575D2D">
          <w:rPr>
            <w:sz w:val="21"/>
          </w:rPr>
          <w:t>：</w:t>
        </w:r>
        <w:r w:rsidR="00A441BA" w:rsidDel="00575D2D">
          <w:rPr>
            <w:sz w:val="21"/>
          </w:rPr>
          <w:t>近年来</w:t>
        </w:r>
        <w:r w:rsidR="00A441BA" w:rsidDel="00575D2D">
          <w:rPr>
            <w:rFonts w:hint="eastAsia"/>
            <w:sz w:val="21"/>
          </w:rPr>
          <w:t>冬季</w:t>
        </w:r>
        <w:r w:rsidR="00D54689" w:rsidDel="00575D2D">
          <w:rPr>
            <w:sz w:val="21"/>
          </w:rPr>
          <w:t>雾霾天气</w:t>
        </w:r>
        <w:r w:rsidR="00A441BA" w:rsidDel="00575D2D">
          <w:rPr>
            <w:rFonts w:hint="eastAsia"/>
            <w:sz w:val="21"/>
          </w:rPr>
          <w:t>严重</w:t>
        </w:r>
        <w:r w:rsidR="00A441BA" w:rsidDel="00575D2D">
          <w:rPr>
            <w:sz w:val="21"/>
          </w:rPr>
          <w:t>，</w:t>
        </w:r>
        <w:r w:rsidR="00BD7560" w:rsidDel="00575D2D">
          <w:rPr>
            <w:sz w:val="21"/>
          </w:rPr>
          <w:t>燃煤、</w:t>
        </w:r>
        <w:r w:rsidR="00BD7560" w:rsidDel="00575D2D">
          <w:rPr>
            <w:rFonts w:hint="eastAsia"/>
            <w:sz w:val="21"/>
          </w:rPr>
          <w:t>汽车</w:t>
        </w:r>
        <w:r w:rsidR="00BD7560" w:rsidDel="00575D2D">
          <w:rPr>
            <w:sz w:val="21"/>
          </w:rPr>
          <w:t>尾气是</w:t>
        </w:r>
        <w:r w:rsidR="00680BC0" w:rsidDel="00575D2D">
          <w:rPr>
            <w:rFonts w:hint="eastAsia"/>
            <w:sz w:val="21"/>
          </w:rPr>
          <w:t>罪魁祸首</w:t>
        </w:r>
        <w:r w:rsidR="00D54689" w:rsidDel="00575D2D">
          <w:rPr>
            <w:sz w:val="21"/>
          </w:rPr>
          <w:t>，</w:t>
        </w:r>
        <w:r w:rsidR="00680BC0" w:rsidDel="00575D2D">
          <w:rPr>
            <w:rFonts w:hint="eastAsia"/>
            <w:sz w:val="21"/>
          </w:rPr>
          <w:t>燃煤</w:t>
        </w:r>
        <w:r w:rsidR="00680BC0" w:rsidDel="00575D2D">
          <w:rPr>
            <w:sz w:val="21"/>
          </w:rPr>
          <w:t>产生的</w:t>
        </w:r>
        <w:r w:rsidR="00D54689" w:rsidRPr="00D54689" w:rsidDel="00575D2D">
          <w:rPr>
            <w:sz w:val="21"/>
          </w:rPr>
          <w:t>高浓度二氧化硫</w:t>
        </w:r>
        <w:r w:rsidR="00680BC0" w:rsidDel="00575D2D">
          <w:rPr>
            <w:sz w:val="21"/>
          </w:rPr>
          <w:t>也</w:t>
        </w:r>
        <w:r w:rsidR="00680BC0" w:rsidDel="00575D2D">
          <w:rPr>
            <w:rFonts w:hint="eastAsia"/>
            <w:sz w:val="21"/>
          </w:rPr>
          <w:t>会</w:t>
        </w:r>
        <w:r w:rsidR="00680BC0" w:rsidDel="00575D2D">
          <w:rPr>
            <w:sz w:val="21"/>
          </w:rPr>
          <w:t>对人体产生严重的健康危害。</w:t>
        </w:r>
      </w:moveFrom>
    </w:p>
    <w:p w14:paraId="45112C6E" w14:textId="5478D594" w:rsidR="00615136" w:rsidRPr="00D54689" w:rsidDel="00575D2D" w:rsidRDefault="00615136" w:rsidP="00D54689">
      <w:pPr>
        <w:spacing w:line="360" w:lineRule="auto"/>
        <w:ind w:firstLine="420"/>
        <w:rPr>
          <w:sz w:val="21"/>
        </w:rPr>
      </w:pPr>
      <w:moveFrom w:id="96" w:author="Yijing Lin" w:date="2017-12-21T09:41:00Z">
        <w:r w:rsidDel="00575D2D">
          <w:rPr>
            <w:sz w:val="21"/>
          </w:rPr>
          <w:t>近几年</w:t>
        </w:r>
        <w:r w:rsidR="00311D15" w:rsidDel="00575D2D">
          <w:rPr>
            <w:sz w:val="21"/>
          </w:rPr>
          <w:t>舆论</w:t>
        </w:r>
        <w:r w:rsidR="00900448" w:rsidDel="00575D2D">
          <w:rPr>
            <w:sz w:val="21"/>
          </w:rPr>
          <w:t>对于雾霾的关注</w:t>
        </w:r>
        <w:r w:rsidR="00900448" w:rsidDel="00575D2D">
          <w:rPr>
            <w:rFonts w:hint="eastAsia"/>
            <w:sz w:val="21"/>
          </w:rPr>
          <w:t>度</w:t>
        </w:r>
        <w:r w:rsidR="00900448" w:rsidDel="00575D2D">
          <w:rPr>
            <w:sz w:val="21"/>
          </w:rPr>
          <w:t>很高</w:t>
        </w:r>
        <w:r w:rsidR="00311D15" w:rsidDel="00575D2D">
          <w:rPr>
            <w:sz w:val="21"/>
          </w:rPr>
          <w:t>。</w:t>
        </w:r>
        <w:r w:rsidR="00ED163C" w:rsidDel="00575D2D">
          <w:rPr>
            <w:sz w:val="21"/>
          </w:rPr>
          <w:t>柴静的</w:t>
        </w:r>
        <w:r w:rsidR="00ED163C" w:rsidDel="00575D2D">
          <w:rPr>
            <w:sz w:val="21"/>
          </w:rPr>
          <w:t>“</w:t>
        </w:r>
        <w:r w:rsidR="00ED163C" w:rsidDel="00575D2D">
          <w:rPr>
            <w:sz w:val="21"/>
          </w:rPr>
          <w:t>穹顶之下</w:t>
        </w:r>
        <w:r w:rsidR="00ED163C" w:rsidDel="00575D2D">
          <w:rPr>
            <w:sz w:val="21"/>
          </w:rPr>
          <w:t>”</w:t>
        </w:r>
        <w:r w:rsidR="005B35F8" w:rsidDel="00575D2D">
          <w:rPr>
            <w:sz w:val="21"/>
          </w:rPr>
          <w:t>纪录片</w:t>
        </w:r>
        <w:r w:rsidR="008C72CE" w:rsidDel="00575D2D">
          <w:rPr>
            <w:sz w:val="21"/>
          </w:rPr>
          <w:t>引起广泛关注，</w:t>
        </w:r>
        <w:r w:rsidR="008C72CE" w:rsidDel="00575D2D">
          <w:rPr>
            <w:rFonts w:hint="eastAsia"/>
            <w:sz w:val="21"/>
          </w:rPr>
          <w:t>而后</w:t>
        </w:r>
        <w:r w:rsidR="00D932A4" w:rsidDel="00575D2D">
          <w:rPr>
            <w:sz w:val="21"/>
          </w:rPr>
          <w:t>该纪录片</w:t>
        </w:r>
        <w:r w:rsidR="00ED163C" w:rsidDel="00575D2D">
          <w:rPr>
            <w:sz w:val="21"/>
          </w:rPr>
          <w:t>被禁</w:t>
        </w:r>
        <w:r w:rsidDel="00575D2D">
          <w:rPr>
            <w:sz w:val="21"/>
          </w:rPr>
          <w:t>，</w:t>
        </w:r>
        <w:r w:rsidDel="00575D2D">
          <w:rPr>
            <w:rFonts w:hint="eastAsia"/>
            <w:sz w:val="21"/>
          </w:rPr>
          <w:t>民众</w:t>
        </w:r>
        <w:r w:rsidDel="00575D2D">
          <w:rPr>
            <w:sz w:val="21"/>
          </w:rPr>
          <w:t>对于</w:t>
        </w:r>
        <w:r w:rsidR="009B2B09" w:rsidDel="00575D2D">
          <w:rPr>
            <w:sz w:val="21"/>
          </w:rPr>
          <w:t>重建</w:t>
        </w:r>
        <w:r w:rsidDel="00575D2D">
          <w:rPr>
            <w:sz w:val="21"/>
          </w:rPr>
          <w:t>蓝天的呼声很大，</w:t>
        </w:r>
        <w:r w:rsidR="000E2E9F" w:rsidDel="00575D2D">
          <w:rPr>
            <w:sz w:val="21"/>
          </w:rPr>
          <w:t>幸福度明显下降。</w:t>
        </w:r>
      </w:moveFrom>
    </w:p>
    <w:moveFromRangeEnd w:id="94"/>
    <w:p w14:paraId="3EC3D417" w14:textId="0E3B73B7" w:rsidR="00255FEB" w:rsidRDefault="00EC5409" w:rsidP="00255FEB">
      <w:pPr>
        <w:pStyle w:val="5"/>
        <w:spacing w:line="360" w:lineRule="auto"/>
        <w:rPr>
          <w:ins w:id="97" w:author="Yijing Lin" w:date="2017-12-23T17:02:00Z"/>
          <w:rFonts w:ascii="黑体" w:eastAsia="黑体" w:hAnsi="黑体"/>
          <w:bCs/>
          <w:kern w:val="0"/>
          <w:sz w:val="28"/>
          <w:szCs w:val="28"/>
        </w:rPr>
      </w:pPr>
      <w:r w:rsidRPr="006C1910">
        <w:rPr>
          <w:rFonts w:ascii="黑体" w:eastAsia="黑体" w:hAnsi="黑体"/>
          <w:bCs/>
          <w:kern w:val="0"/>
          <w:sz w:val="28"/>
          <w:szCs w:val="28"/>
          <w:rPrChange w:id="98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（</w:t>
      </w:r>
      <w:r w:rsidRPr="006C1910">
        <w:rPr>
          <w:rFonts w:ascii="黑体" w:eastAsia="黑体" w:hAnsi="黑体" w:hint="eastAsia"/>
          <w:bCs/>
          <w:kern w:val="0"/>
          <w:sz w:val="28"/>
          <w:szCs w:val="28"/>
          <w:rPrChange w:id="99" w:author="Yijing Lin" w:date="2017-12-21T09:39:00Z">
            <w:rPr>
              <w:rFonts w:ascii="黑体" w:eastAsia="黑体" w:hAnsi="黑体" w:hint="eastAsia"/>
              <w:bCs/>
              <w:kern w:val="0"/>
              <w:sz w:val="21"/>
              <w:szCs w:val="21"/>
            </w:rPr>
          </w:rPrChange>
        </w:rPr>
        <w:t>三</w:t>
      </w:r>
      <w:r w:rsidRPr="006C1910">
        <w:rPr>
          <w:rFonts w:ascii="黑体" w:eastAsia="黑体" w:hAnsi="黑体"/>
          <w:bCs/>
          <w:kern w:val="0"/>
          <w:sz w:val="28"/>
          <w:szCs w:val="28"/>
          <w:rPrChange w:id="100" w:author="Yijing Lin" w:date="2017-12-21T09:39:00Z">
            <w:rPr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t>）</w:t>
      </w:r>
      <w:ins w:id="101" w:author="Yijing Lin" w:date="2017-12-23T17:02:00Z">
        <w:r w:rsidR="004E50E4">
          <w:rPr>
            <w:rFonts w:ascii="黑体" w:eastAsia="黑体" w:hAnsi="黑体"/>
            <w:bCs/>
            <w:kern w:val="0"/>
            <w:sz w:val="28"/>
            <w:szCs w:val="28"/>
          </w:rPr>
          <w:t>研究内容</w:t>
        </w:r>
      </w:ins>
      <w:del w:id="102" w:author="Yijing Lin" w:date="2017-12-23T17:02:00Z">
        <w:r w:rsidRPr="006C1910" w:rsidDel="00AF2301">
          <w:rPr>
            <w:rFonts w:ascii="黑体" w:eastAsia="黑体" w:hAnsi="黑体" w:hint="eastAsia"/>
            <w:bCs/>
            <w:kern w:val="0"/>
            <w:sz w:val="28"/>
            <w:szCs w:val="28"/>
            <w:rPrChange w:id="103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delText>风险评估</w:delText>
        </w:r>
      </w:del>
    </w:p>
    <w:p w14:paraId="72A268B5" w14:textId="3EE9AB0B" w:rsidR="00C12407" w:rsidRPr="008860F9" w:rsidRDefault="00C12407" w:rsidP="00C12407">
      <w:pPr>
        <w:spacing w:line="360" w:lineRule="auto"/>
        <w:rPr>
          <w:ins w:id="104" w:author="Yijing Lin" w:date="2017-12-23T17:03:00Z"/>
          <w:rFonts w:ascii="Heiti SC Light" w:eastAsia="Heiti SC Light"/>
        </w:rPr>
      </w:pPr>
      <w:ins w:id="105" w:author="Yijing Lin" w:date="2017-12-23T17:03:00Z">
        <w:r w:rsidRPr="008860F9">
          <w:rPr>
            <w:rFonts w:ascii="Heiti SC Light" w:eastAsia="Heiti SC Light" w:hint="eastAsia"/>
          </w:rPr>
          <w:t xml:space="preserve">1 </w:t>
        </w:r>
      </w:ins>
      <w:ins w:id="106" w:author="Yijing Lin" w:date="2017-12-23T17:04:00Z">
        <w:r w:rsidR="00BB44E8">
          <w:rPr>
            <w:rFonts w:ascii="Heiti SC Light" w:eastAsia="Heiti SC Light" w:hint="eastAsia"/>
          </w:rPr>
          <w:t>民众</w:t>
        </w:r>
      </w:ins>
      <w:ins w:id="107" w:author="Yijing Lin" w:date="2017-12-23T17:05:00Z">
        <w:r w:rsidR="00E95AB1">
          <w:rPr>
            <w:rFonts w:ascii="Heiti SC Light" w:eastAsia="Heiti SC Light"/>
          </w:rPr>
          <w:t>对于</w:t>
        </w:r>
        <w:r w:rsidR="00E95AB1">
          <w:rPr>
            <w:rFonts w:ascii="Heiti SC Light" w:eastAsia="Heiti SC Light"/>
          </w:rPr>
          <w:t>“</w:t>
        </w:r>
        <w:r w:rsidR="00E95AB1">
          <w:rPr>
            <w:rFonts w:ascii="Heiti SC Light" w:eastAsia="Heiti SC Light"/>
          </w:rPr>
          <w:t>煤改电</w:t>
        </w:r>
        <w:r w:rsidR="00E95AB1">
          <w:rPr>
            <w:rFonts w:ascii="Heiti SC Light" w:eastAsia="Heiti SC Light"/>
          </w:rPr>
          <w:t>”</w:t>
        </w:r>
        <w:r w:rsidR="00E95AB1">
          <w:rPr>
            <w:rFonts w:ascii="Heiti SC Light" w:eastAsia="Heiti SC Light"/>
          </w:rPr>
          <w:t>的风险</w:t>
        </w:r>
      </w:ins>
      <w:ins w:id="108" w:author="Yijing Lin" w:date="2017-12-23T17:04:00Z">
        <w:r w:rsidR="00BB44E8">
          <w:rPr>
            <w:rFonts w:ascii="Heiti SC Light" w:eastAsia="Heiti SC Light"/>
          </w:rPr>
          <w:t>感知</w:t>
        </w:r>
      </w:ins>
    </w:p>
    <w:p w14:paraId="0000A452" w14:textId="1C578AFF" w:rsidR="00C12407" w:rsidRDefault="00F03D85" w:rsidP="00C12407">
      <w:pPr>
        <w:spacing w:line="360" w:lineRule="auto"/>
        <w:ind w:firstLine="420"/>
        <w:rPr>
          <w:ins w:id="109" w:author="Yijing Lin" w:date="2017-12-23T17:08:00Z"/>
          <w:sz w:val="21"/>
        </w:rPr>
      </w:pPr>
      <w:ins w:id="110" w:author="Yijing Lin" w:date="2017-12-23T17:05:00Z">
        <w:r>
          <w:rPr>
            <w:sz w:val="21"/>
          </w:rPr>
          <w:t>“</w:t>
        </w:r>
        <w:r>
          <w:rPr>
            <w:sz w:val="21"/>
          </w:rPr>
          <w:t>煤改电</w:t>
        </w:r>
        <w:r>
          <w:rPr>
            <w:sz w:val="21"/>
          </w:rPr>
          <w:t>”</w:t>
        </w:r>
        <w:r>
          <w:rPr>
            <w:sz w:val="21"/>
          </w:rPr>
          <w:t>政策解决的是</w:t>
        </w:r>
        <w:r>
          <w:rPr>
            <w:rFonts w:hint="eastAsia"/>
            <w:sz w:val="21"/>
          </w:rPr>
          <w:t>环保</w:t>
        </w:r>
        <w:r>
          <w:rPr>
            <w:sz w:val="21"/>
          </w:rPr>
          <w:t>问题，</w:t>
        </w:r>
        <w:r>
          <w:rPr>
            <w:rFonts w:hint="eastAsia"/>
            <w:sz w:val="21"/>
          </w:rPr>
          <w:t>是</w:t>
        </w:r>
        <w:r>
          <w:rPr>
            <w:sz w:val="21"/>
          </w:rPr>
          <w:t>民生问题，</w:t>
        </w:r>
        <w:r>
          <w:rPr>
            <w:rFonts w:hint="eastAsia"/>
            <w:sz w:val="21"/>
          </w:rPr>
          <w:t>但</w:t>
        </w:r>
        <w:r>
          <w:rPr>
            <w:sz w:val="21"/>
          </w:rPr>
          <w:t>却也</w:t>
        </w:r>
      </w:ins>
      <w:ins w:id="111" w:author="Yijing Lin" w:date="2017-12-23T17:06:00Z">
        <w:r>
          <w:rPr>
            <w:rFonts w:hint="eastAsia"/>
            <w:sz w:val="21"/>
          </w:rPr>
          <w:t>涉及</w:t>
        </w:r>
        <w:r>
          <w:rPr>
            <w:sz w:val="21"/>
          </w:rPr>
          <w:t>到了</w:t>
        </w:r>
        <w:r w:rsidR="00EE2978">
          <w:rPr>
            <w:sz w:val="21"/>
          </w:rPr>
          <w:t>另一个民生问题：</w:t>
        </w:r>
        <w:r>
          <w:rPr>
            <w:sz w:val="21"/>
          </w:rPr>
          <w:t>老百</w:t>
        </w:r>
        <w:r>
          <w:rPr>
            <w:sz w:val="21"/>
          </w:rPr>
          <w:lastRenderedPageBreak/>
          <w:t>姓</w:t>
        </w:r>
        <w:r w:rsidR="00EE2978">
          <w:rPr>
            <w:sz w:val="21"/>
          </w:rPr>
          <w:t>如何</w:t>
        </w:r>
        <w:r>
          <w:rPr>
            <w:sz w:val="21"/>
          </w:rPr>
          <w:t>取暖</w:t>
        </w:r>
        <w:r w:rsidR="00EE2978">
          <w:rPr>
            <w:sz w:val="21"/>
          </w:rPr>
          <w:t>过冬。</w:t>
        </w:r>
        <w:r w:rsidR="00CD6C35">
          <w:rPr>
            <w:sz w:val="21"/>
          </w:rPr>
          <w:t>“</w:t>
        </w:r>
        <w:r w:rsidR="00CD6C35">
          <w:rPr>
            <w:rFonts w:hint="eastAsia"/>
            <w:sz w:val="21"/>
          </w:rPr>
          <w:t>煤改电</w:t>
        </w:r>
        <w:r w:rsidR="00CD6C35">
          <w:rPr>
            <w:sz w:val="21"/>
          </w:rPr>
          <w:t>”</w:t>
        </w:r>
        <w:r w:rsidR="00CD6C35">
          <w:rPr>
            <w:rFonts w:hint="eastAsia"/>
            <w:sz w:val="21"/>
          </w:rPr>
          <w:t>政策</w:t>
        </w:r>
      </w:ins>
      <w:ins w:id="112" w:author="Yijing Lin" w:date="2017-12-23T17:07:00Z">
        <w:r w:rsidR="00CD6C35">
          <w:rPr>
            <w:sz w:val="21"/>
          </w:rPr>
          <w:t>给</w:t>
        </w:r>
      </w:ins>
      <w:ins w:id="113" w:author="Yijing Lin" w:date="2017-12-23T17:06:00Z">
        <w:r w:rsidR="00CD6C35">
          <w:rPr>
            <w:sz w:val="21"/>
          </w:rPr>
          <w:t>老百姓</w:t>
        </w:r>
      </w:ins>
      <w:ins w:id="114" w:author="Yijing Lin" w:date="2017-12-23T17:07:00Z">
        <w:r w:rsidR="00CD6C35">
          <w:rPr>
            <w:sz w:val="21"/>
          </w:rPr>
          <w:t>日常生活带来了多大的影响？</w:t>
        </w:r>
      </w:ins>
      <w:ins w:id="115" w:author="Yijing Lin" w:date="2017-12-23T17:08:00Z">
        <w:r w:rsidR="005E2E48">
          <w:rPr>
            <w:rFonts w:hint="eastAsia"/>
            <w:sz w:val="21"/>
          </w:rPr>
          <w:t>积极</w:t>
        </w:r>
        <w:r w:rsidR="005E2E48">
          <w:rPr>
            <w:sz w:val="21"/>
          </w:rPr>
          <w:t>的多还是</w:t>
        </w:r>
        <w:r w:rsidR="005E2E48">
          <w:rPr>
            <w:rFonts w:hint="eastAsia"/>
            <w:sz w:val="21"/>
          </w:rPr>
          <w:t>消极</w:t>
        </w:r>
        <w:r w:rsidR="005E2E48">
          <w:rPr>
            <w:sz w:val="21"/>
          </w:rPr>
          <w:t>的多？</w:t>
        </w:r>
        <w:r w:rsidR="00305603">
          <w:rPr>
            <w:sz w:val="21"/>
          </w:rPr>
          <w:t>老百姓</w:t>
        </w:r>
        <w:r w:rsidR="00305603">
          <w:rPr>
            <w:rFonts w:hint="eastAsia"/>
            <w:sz w:val="21"/>
          </w:rPr>
          <w:t>对于</w:t>
        </w:r>
        <w:r w:rsidR="00305603">
          <w:rPr>
            <w:sz w:val="21"/>
          </w:rPr>
          <w:t>“</w:t>
        </w:r>
        <w:r w:rsidR="00305603">
          <w:rPr>
            <w:sz w:val="21"/>
          </w:rPr>
          <w:t>煤改电</w:t>
        </w:r>
        <w:r w:rsidR="00305603">
          <w:rPr>
            <w:sz w:val="21"/>
          </w:rPr>
          <w:t>”</w:t>
        </w:r>
        <w:r w:rsidR="00305603">
          <w:rPr>
            <w:sz w:val="21"/>
          </w:rPr>
          <w:t>政策涉及自身利益的改变，</w:t>
        </w:r>
        <w:r w:rsidR="00305603">
          <w:rPr>
            <w:rFonts w:hint="eastAsia"/>
            <w:sz w:val="21"/>
          </w:rPr>
          <w:t>又</w:t>
        </w:r>
        <w:r w:rsidR="00305603">
          <w:rPr>
            <w:sz w:val="21"/>
          </w:rPr>
          <w:t>有何自己的看法</w:t>
        </w:r>
      </w:ins>
      <w:ins w:id="116" w:author="Yijing Lin" w:date="2017-12-23T17:09:00Z">
        <w:r w:rsidR="00305603">
          <w:rPr>
            <w:sz w:val="21"/>
          </w:rPr>
          <w:t>？</w:t>
        </w:r>
        <w:r w:rsidR="002A7DCF">
          <w:rPr>
            <w:sz w:val="21"/>
          </w:rPr>
          <w:t>具体来说，</w:t>
        </w:r>
        <w:r w:rsidR="002A7DCF">
          <w:rPr>
            <w:rFonts w:hint="eastAsia"/>
            <w:sz w:val="21"/>
          </w:rPr>
          <w:t>可分为</w:t>
        </w:r>
        <w:r w:rsidR="002A7DCF">
          <w:rPr>
            <w:sz w:val="21"/>
          </w:rPr>
          <w:t>：</w:t>
        </w:r>
        <w:r w:rsidR="002A7DCF">
          <w:rPr>
            <w:rFonts w:hint="eastAsia"/>
            <w:sz w:val="21"/>
          </w:rPr>
          <w:t>生活方式</w:t>
        </w:r>
        <w:r w:rsidR="002A7DCF">
          <w:rPr>
            <w:sz w:val="21"/>
          </w:rPr>
          <w:t>问题、</w:t>
        </w:r>
        <w:r w:rsidR="002A7DCF">
          <w:rPr>
            <w:rFonts w:hint="eastAsia"/>
            <w:sz w:val="21"/>
          </w:rPr>
          <w:t>经济</w:t>
        </w:r>
        <w:r w:rsidR="002A7DCF">
          <w:rPr>
            <w:sz w:val="21"/>
          </w:rPr>
          <w:t>成本问题</w:t>
        </w:r>
        <w:r w:rsidR="007B2983">
          <w:rPr>
            <w:sz w:val="21"/>
          </w:rPr>
          <w:t>与环保</w:t>
        </w:r>
        <w:r w:rsidR="00BD362F">
          <w:rPr>
            <w:sz w:val="21"/>
          </w:rPr>
          <w:t>必要性</w:t>
        </w:r>
        <w:r w:rsidR="007B2983">
          <w:rPr>
            <w:sz w:val="21"/>
          </w:rPr>
          <w:t>问题。</w:t>
        </w:r>
        <w:r w:rsidR="00011F50">
          <w:rPr>
            <w:sz w:val="21"/>
          </w:rPr>
          <w:t>生活</w:t>
        </w:r>
      </w:ins>
      <w:ins w:id="117" w:author="Yijing Lin" w:date="2017-12-23T17:10:00Z">
        <w:r w:rsidR="00011F50">
          <w:rPr>
            <w:sz w:val="21"/>
          </w:rPr>
          <w:t>方式问题具体体现在</w:t>
        </w:r>
        <w:r w:rsidR="001C72D0">
          <w:rPr>
            <w:sz w:val="21"/>
          </w:rPr>
          <w:t>：</w:t>
        </w:r>
        <w:r w:rsidR="00011F50">
          <w:rPr>
            <w:rFonts w:hint="eastAsia"/>
            <w:sz w:val="21"/>
          </w:rPr>
          <w:t>电</w:t>
        </w:r>
        <w:r w:rsidR="00011F50">
          <w:rPr>
            <w:sz w:val="21"/>
          </w:rPr>
          <w:t>取暖的方式是否</w:t>
        </w:r>
        <w:r w:rsidR="001C72D0">
          <w:rPr>
            <w:sz w:val="21"/>
          </w:rPr>
          <w:t>能够保证</w:t>
        </w:r>
        <w:r w:rsidR="001C72D0">
          <w:rPr>
            <w:rFonts w:hint="eastAsia"/>
            <w:sz w:val="21"/>
          </w:rPr>
          <w:t>正常</w:t>
        </w:r>
        <w:r w:rsidR="001C72D0">
          <w:rPr>
            <w:sz w:val="21"/>
          </w:rPr>
          <w:t>取暖</w:t>
        </w:r>
        <w:r w:rsidR="00890EE1">
          <w:rPr>
            <w:sz w:val="21"/>
          </w:rPr>
          <w:t>，</w:t>
        </w:r>
        <w:r w:rsidR="00011F50">
          <w:rPr>
            <w:sz w:val="21"/>
          </w:rPr>
          <w:t>民众是否</w:t>
        </w:r>
      </w:ins>
      <w:ins w:id="118" w:author="Yijing Lin" w:date="2017-12-23T17:11:00Z">
        <w:r w:rsidR="00890EE1">
          <w:rPr>
            <w:sz w:val="21"/>
          </w:rPr>
          <w:t>能够掌握新设备的使用方法、</w:t>
        </w:r>
      </w:ins>
      <w:ins w:id="119" w:author="Yijing Lin" w:date="2017-12-23T17:10:00Z">
        <w:r w:rsidR="001C72D0">
          <w:rPr>
            <w:sz w:val="21"/>
          </w:rPr>
          <w:t>适应新的设备</w:t>
        </w:r>
        <w:r w:rsidR="00890EE1">
          <w:rPr>
            <w:sz w:val="21"/>
          </w:rPr>
          <w:t>，</w:t>
        </w:r>
      </w:ins>
      <w:ins w:id="120" w:author="Yijing Lin" w:date="2017-12-23T17:27:00Z">
        <w:r w:rsidR="00CD711D">
          <w:rPr>
            <w:sz w:val="21"/>
          </w:rPr>
          <w:t>新</w:t>
        </w:r>
        <w:r w:rsidR="00CD711D">
          <w:rPr>
            <w:rFonts w:hint="eastAsia"/>
            <w:sz w:val="21"/>
          </w:rPr>
          <w:t>取暖</w:t>
        </w:r>
        <w:r w:rsidR="00CD711D">
          <w:rPr>
            <w:sz w:val="21"/>
          </w:rPr>
          <w:t>方式</w:t>
        </w:r>
        <w:r w:rsidR="00B37AE5">
          <w:rPr>
            <w:sz w:val="21"/>
          </w:rPr>
          <w:t>是否会给</w:t>
        </w:r>
      </w:ins>
      <w:ins w:id="121" w:author="Yijing Lin" w:date="2017-12-23T17:12:00Z">
        <w:r w:rsidR="006B0B23">
          <w:rPr>
            <w:rFonts w:hint="eastAsia"/>
            <w:sz w:val="21"/>
          </w:rPr>
          <w:t>生活</w:t>
        </w:r>
      </w:ins>
      <w:ins w:id="122" w:author="Yijing Lin" w:date="2017-12-23T17:27:00Z">
        <w:r w:rsidR="00B37AE5">
          <w:rPr>
            <w:rFonts w:hint="eastAsia"/>
            <w:sz w:val="21"/>
          </w:rPr>
          <w:t>带来</w:t>
        </w:r>
        <w:r w:rsidR="00B37AE5">
          <w:rPr>
            <w:sz w:val="21"/>
          </w:rPr>
          <w:t>更多的</w:t>
        </w:r>
      </w:ins>
      <w:ins w:id="123" w:author="Yijing Lin" w:date="2017-12-23T17:12:00Z">
        <w:r w:rsidR="00EF050B">
          <w:rPr>
            <w:rFonts w:hint="eastAsia"/>
            <w:sz w:val="21"/>
          </w:rPr>
          <w:t>便利</w:t>
        </w:r>
        <w:r w:rsidR="00B37AE5">
          <w:rPr>
            <w:sz w:val="21"/>
          </w:rPr>
          <w:t>。</w:t>
        </w:r>
      </w:ins>
      <w:ins w:id="124" w:author="Yijing Lin" w:date="2017-12-23T17:21:00Z">
        <w:r w:rsidR="00647B18">
          <w:rPr>
            <w:sz w:val="21"/>
          </w:rPr>
          <w:t>经济成本问题主要体现在：</w:t>
        </w:r>
        <w:r w:rsidR="00647B18">
          <w:rPr>
            <w:rFonts w:hint="eastAsia"/>
            <w:sz w:val="21"/>
          </w:rPr>
          <w:t>新设备</w:t>
        </w:r>
        <w:r w:rsidR="00647B18">
          <w:rPr>
            <w:sz w:val="21"/>
          </w:rPr>
          <w:t>的</w:t>
        </w:r>
        <w:r w:rsidR="00647B18">
          <w:rPr>
            <w:rFonts w:hint="eastAsia"/>
            <w:sz w:val="21"/>
          </w:rPr>
          <w:t>产品</w:t>
        </w:r>
        <w:r w:rsidR="00647B18">
          <w:rPr>
            <w:sz w:val="21"/>
          </w:rPr>
          <w:t>费用、</w:t>
        </w:r>
      </w:ins>
      <w:ins w:id="125" w:author="Yijing Lin" w:date="2017-12-23T17:22:00Z">
        <w:r w:rsidR="00FA55D4">
          <w:rPr>
            <w:sz w:val="21"/>
          </w:rPr>
          <w:t>电</w:t>
        </w:r>
        <w:r w:rsidR="00FA55D4">
          <w:rPr>
            <w:rFonts w:hint="eastAsia"/>
            <w:sz w:val="21"/>
          </w:rPr>
          <w:t>费</w:t>
        </w:r>
      </w:ins>
      <w:ins w:id="126" w:author="Yijing Lin" w:date="2017-12-23T17:23:00Z">
        <w:r w:rsidR="00DF07FA">
          <w:rPr>
            <w:sz w:val="21"/>
          </w:rPr>
          <w:t>是否</w:t>
        </w:r>
        <w:r w:rsidR="00DF07FA">
          <w:rPr>
            <w:rFonts w:hint="eastAsia"/>
            <w:sz w:val="21"/>
          </w:rPr>
          <w:t>可</w:t>
        </w:r>
        <w:r w:rsidR="00DF07FA">
          <w:rPr>
            <w:sz w:val="21"/>
          </w:rPr>
          <w:t>接受，</w:t>
        </w:r>
      </w:ins>
      <w:ins w:id="127" w:author="Yijing Lin" w:date="2017-12-23T17:22:00Z">
        <w:r w:rsidR="00FA55D4">
          <w:rPr>
            <w:rFonts w:hint="eastAsia"/>
            <w:sz w:val="21"/>
          </w:rPr>
          <w:t>政府</w:t>
        </w:r>
        <w:r w:rsidR="00FA55D4">
          <w:rPr>
            <w:sz w:val="21"/>
          </w:rPr>
          <w:t>的补贴足不足</w:t>
        </w:r>
        <w:r w:rsidR="00DF07FA">
          <w:rPr>
            <w:sz w:val="21"/>
          </w:rPr>
          <w:t>，</w:t>
        </w:r>
        <w:r w:rsidR="00FA55D4">
          <w:rPr>
            <w:rFonts w:hint="eastAsia"/>
            <w:sz w:val="21"/>
          </w:rPr>
          <w:t>会不会为</w:t>
        </w:r>
        <w:r w:rsidR="00FA55D4">
          <w:rPr>
            <w:sz w:val="21"/>
          </w:rPr>
          <w:t>经济拮据的民众带来取暖</w:t>
        </w:r>
      </w:ins>
      <w:ins w:id="128" w:author="Yijing Lin" w:date="2017-12-23T17:23:00Z">
        <w:r w:rsidR="00FA55D4">
          <w:rPr>
            <w:sz w:val="21"/>
          </w:rPr>
          <w:t>问题</w:t>
        </w:r>
        <w:r w:rsidR="00DF07FA">
          <w:rPr>
            <w:sz w:val="21"/>
          </w:rPr>
          <w:t>。</w:t>
        </w:r>
        <w:r w:rsidR="00C3127E">
          <w:rPr>
            <w:sz w:val="21"/>
          </w:rPr>
          <w:t>环保必要性问题体现在</w:t>
        </w:r>
      </w:ins>
      <w:ins w:id="129" w:author="Yijing Lin" w:date="2017-12-23T17:24:00Z">
        <w:r w:rsidR="00D0390E">
          <w:rPr>
            <w:sz w:val="21"/>
          </w:rPr>
          <w:t>：</w:t>
        </w:r>
      </w:ins>
      <w:ins w:id="130" w:author="Yijing Lin" w:date="2017-12-23T17:29:00Z">
        <w:r w:rsidR="00D92039">
          <w:rPr>
            <w:rFonts w:hint="eastAsia"/>
            <w:sz w:val="21"/>
          </w:rPr>
          <w:t>民众</w:t>
        </w:r>
        <w:r w:rsidR="00D92039">
          <w:rPr>
            <w:sz w:val="21"/>
          </w:rPr>
          <w:t>是否认为燃煤取暖</w:t>
        </w:r>
        <w:r w:rsidR="00D92039">
          <w:rPr>
            <w:rFonts w:hint="eastAsia"/>
            <w:sz w:val="21"/>
          </w:rPr>
          <w:t>对于大气</w:t>
        </w:r>
        <w:r w:rsidR="00D92039">
          <w:rPr>
            <w:sz w:val="21"/>
          </w:rPr>
          <w:t>存在严重污染，</w:t>
        </w:r>
      </w:ins>
      <w:ins w:id="131" w:author="Yijing Lin" w:date="2017-12-23T17:25:00Z">
        <w:r w:rsidR="00D0390E">
          <w:rPr>
            <w:sz w:val="21"/>
          </w:rPr>
          <w:t>“</w:t>
        </w:r>
        <w:r w:rsidR="00D0390E">
          <w:rPr>
            <w:sz w:val="21"/>
          </w:rPr>
          <w:t>煤改电</w:t>
        </w:r>
        <w:r w:rsidR="00D0390E">
          <w:rPr>
            <w:sz w:val="21"/>
          </w:rPr>
          <w:t>”</w:t>
        </w:r>
        <w:r w:rsidR="00D0390E">
          <w:rPr>
            <w:sz w:val="21"/>
          </w:rPr>
          <w:t>政策是否会提高民众的环保意识，</w:t>
        </w:r>
      </w:ins>
      <w:ins w:id="132" w:author="Yijing Lin" w:date="2017-12-23T17:29:00Z">
        <w:r w:rsidR="00D92039">
          <w:rPr>
            <w:rFonts w:hint="eastAsia"/>
            <w:sz w:val="21"/>
          </w:rPr>
          <w:t>民众</w:t>
        </w:r>
        <w:r w:rsidR="00D92039">
          <w:rPr>
            <w:rFonts w:ascii="MS Mincho" w:eastAsia="MS Mincho" w:hAnsi="MS Mincho" w:cs="MS Mincho" w:hint="eastAsia"/>
            <w:sz w:val="21"/>
          </w:rPr>
          <w:t>是否</w:t>
        </w:r>
        <w:r w:rsidR="00D92039">
          <w:rPr>
            <w:rFonts w:ascii="SimSun" w:eastAsia="SimSun" w:hAnsi="SimSun" w:cs="SimSun"/>
            <w:sz w:val="21"/>
          </w:rPr>
          <w:t>认为</w:t>
        </w:r>
        <w:r w:rsidR="00D92039">
          <w:rPr>
            <w:rFonts w:ascii="MS Mincho" w:eastAsia="MS Mincho" w:hAnsi="MS Mincho" w:cs="MS Mincho"/>
            <w:sz w:val="21"/>
          </w:rPr>
          <w:t>煤改</w:t>
        </w:r>
        <w:r w:rsidR="00D92039">
          <w:rPr>
            <w:rFonts w:ascii="SimSun" w:eastAsia="SimSun" w:hAnsi="SimSun" w:cs="SimSun"/>
            <w:sz w:val="21"/>
          </w:rPr>
          <w:t>电对</w:t>
        </w:r>
        <w:r w:rsidR="00D92039">
          <w:rPr>
            <w:rFonts w:ascii="MS Mincho" w:eastAsia="MS Mincho" w:hAnsi="MS Mincho" w:cs="MS Mincho"/>
            <w:sz w:val="21"/>
          </w:rPr>
          <w:t>于大气</w:t>
        </w:r>
        <w:r w:rsidR="00D92039">
          <w:rPr>
            <w:rFonts w:ascii="SimSun" w:eastAsia="SimSun" w:hAnsi="SimSun" w:cs="SimSun"/>
            <w:sz w:val="21"/>
          </w:rPr>
          <w:t>污</w:t>
        </w:r>
        <w:r w:rsidR="00D92039">
          <w:rPr>
            <w:rFonts w:ascii="MS Mincho" w:eastAsia="MS Mincho" w:hAnsi="MS Mincho" w:cs="MS Mincho" w:hint="eastAsia"/>
            <w:sz w:val="21"/>
          </w:rPr>
          <w:t>染</w:t>
        </w:r>
        <w:r w:rsidR="00D92039">
          <w:rPr>
            <w:rFonts w:ascii="MS Mincho" w:eastAsia="MS Mincho" w:hAnsi="MS Mincho" w:cs="MS Mincho"/>
            <w:sz w:val="21"/>
          </w:rPr>
          <w:t>的</w:t>
        </w:r>
        <w:r w:rsidR="00D92039">
          <w:rPr>
            <w:rFonts w:ascii="MS Mincho" w:eastAsia="MS Mincho" w:hAnsi="MS Mincho" w:cs="MS Mincho" w:hint="eastAsia"/>
            <w:sz w:val="21"/>
          </w:rPr>
          <w:t>治理</w:t>
        </w:r>
        <w:r w:rsidR="00D92039">
          <w:rPr>
            <w:rFonts w:ascii="MS Mincho" w:eastAsia="MS Mincho" w:hAnsi="MS Mincho" w:cs="MS Mincho"/>
            <w:sz w:val="21"/>
          </w:rPr>
          <w:t>有很大的</w:t>
        </w:r>
        <w:r w:rsidR="00D92039">
          <w:rPr>
            <w:rFonts w:ascii="SimSun" w:eastAsia="SimSun" w:hAnsi="SimSun" w:cs="SimSun"/>
            <w:sz w:val="21"/>
          </w:rPr>
          <w:t>贡</w:t>
        </w:r>
        <w:r w:rsidR="00D92039">
          <w:rPr>
            <w:rFonts w:ascii="MS Mincho" w:eastAsia="MS Mincho" w:hAnsi="MS Mincho" w:cs="MS Mincho"/>
            <w:sz w:val="21"/>
          </w:rPr>
          <w:t>献</w:t>
        </w:r>
      </w:ins>
      <w:ins w:id="133" w:author="Yijing Lin" w:date="2017-12-23T17:30:00Z">
        <w:r w:rsidR="00D92039">
          <w:rPr>
            <w:rFonts w:ascii="MS Mincho" w:eastAsia="MS Mincho" w:hAnsi="MS Mincho" w:cs="MS Mincho"/>
            <w:sz w:val="21"/>
          </w:rPr>
          <w:t>等等</w:t>
        </w:r>
      </w:ins>
      <w:ins w:id="134" w:author="Yijing Lin" w:date="2017-12-23T17:24:00Z">
        <w:r w:rsidR="00C3127E">
          <w:rPr>
            <w:sz w:val="21"/>
          </w:rPr>
          <w:t>。</w:t>
        </w:r>
      </w:ins>
    </w:p>
    <w:p w14:paraId="38059174" w14:textId="74A8876A" w:rsidR="002A7DCF" w:rsidRDefault="001606DB" w:rsidP="00C12407">
      <w:pPr>
        <w:spacing w:line="360" w:lineRule="auto"/>
        <w:ind w:firstLine="420"/>
        <w:rPr>
          <w:ins w:id="135" w:author="Yijing Lin" w:date="2017-12-23T17:16:00Z"/>
          <w:sz w:val="21"/>
        </w:rPr>
      </w:pPr>
      <w:ins w:id="136" w:author="Yijing Lin" w:date="2017-12-23T17:20:00Z">
        <w:r>
          <w:rPr>
            <w:sz w:val="21"/>
          </w:rPr>
          <w:t>【</w:t>
        </w:r>
      </w:ins>
      <w:ins w:id="137" w:author="Yijing Lin" w:date="2017-12-23T17:14:00Z">
        <w:r w:rsidR="00E7403D">
          <w:rPr>
            <w:rFonts w:hint="eastAsia"/>
            <w:sz w:val="21"/>
          </w:rPr>
          <w:t>与</w:t>
        </w:r>
        <w:r w:rsidR="00685DEF">
          <w:rPr>
            <w:sz w:val="21"/>
          </w:rPr>
          <w:t>“</w:t>
        </w:r>
        <w:r w:rsidR="00685DEF">
          <w:rPr>
            <w:sz w:val="21"/>
          </w:rPr>
          <w:t>煤改电</w:t>
        </w:r>
        <w:r w:rsidR="00685DEF">
          <w:rPr>
            <w:sz w:val="21"/>
          </w:rPr>
          <w:t>”</w:t>
        </w:r>
        <w:r w:rsidR="00685DEF">
          <w:rPr>
            <w:sz w:val="21"/>
          </w:rPr>
          <w:t>相关的，</w:t>
        </w:r>
        <w:r w:rsidR="00685DEF">
          <w:rPr>
            <w:rFonts w:hint="eastAsia"/>
            <w:sz w:val="21"/>
          </w:rPr>
          <w:t>还有</w:t>
        </w:r>
        <w:r w:rsidR="00A41875">
          <w:rPr>
            <w:sz w:val="21"/>
          </w:rPr>
          <w:t>煤</w:t>
        </w:r>
      </w:ins>
      <w:ins w:id="138" w:author="Yijing Lin" w:date="2017-12-23T17:15:00Z">
        <w:r w:rsidR="00A41875">
          <w:rPr>
            <w:sz w:val="21"/>
          </w:rPr>
          <w:t>、</w:t>
        </w:r>
        <w:r w:rsidR="00A41875">
          <w:rPr>
            <w:rFonts w:hint="eastAsia"/>
            <w:sz w:val="21"/>
          </w:rPr>
          <w:t>电</w:t>
        </w:r>
      </w:ins>
      <w:ins w:id="139" w:author="Yijing Lin" w:date="2017-12-23T17:14:00Z">
        <w:r w:rsidR="00A41875">
          <w:rPr>
            <w:sz w:val="21"/>
          </w:rPr>
          <w:t>产业相关的</w:t>
        </w:r>
      </w:ins>
      <w:ins w:id="140" w:author="Yijing Lin" w:date="2017-12-23T17:15:00Z">
        <w:r w:rsidR="00A41875">
          <w:rPr>
            <w:sz w:val="21"/>
          </w:rPr>
          <w:t>人员</w:t>
        </w:r>
      </w:ins>
      <w:ins w:id="141" w:author="Yijing Lin" w:date="2017-12-23T17:14:00Z">
        <w:r w:rsidR="00222163">
          <w:rPr>
            <w:sz w:val="21"/>
          </w:rPr>
          <w:t>。</w:t>
        </w:r>
      </w:ins>
      <w:ins w:id="142" w:author="Yijing Lin" w:date="2017-12-23T17:18:00Z">
        <w:r w:rsidR="00222163">
          <w:rPr>
            <w:rFonts w:hint="eastAsia"/>
            <w:sz w:val="21"/>
          </w:rPr>
          <w:t>政策有没有</w:t>
        </w:r>
        <w:r w:rsidR="00222163">
          <w:rPr>
            <w:sz w:val="21"/>
          </w:rPr>
          <w:t>为相关的产业</w:t>
        </w:r>
      </w:ins>
      <w:ins w:id="143" w:author="Yijing Lin" w:date="2017-12-23T17:19:00Z">
        <w:r w:rsidR="00222163">
          <w:rPr>
            <w:sz w:val="21"/>
          </w:rPr>
          <w:t>做好后续工作</w:t>
        </w:r>
      </w:ins>
      <w:ins w:id="144" w:author="Yijing Lin" w:date="2017-12-23T17:18:00Z">
        <w:r w:rsidR="00222163">
          <w:rPr>
            <w:sz w:val="21"/>
          </w:rPr>
          <w:t>？</w:t>
        </w:r>
      </w:ins>
      <w:ins w:id="145" w:author="Yijing Lin" w:date="2017-12-23T17:15:00Z">
        <w:r w:rsidR="008B1739">
          <w:rPr>
            <w:rFonts w:hint="eastAsia"/>
            <w:sz w:val="21"/>
          </w:rPr>
          <w:t>换煤</w:t>
        </w:r>
        <w:r w:rsidR="008B1739">
          <w:rPr>
            <w:sz w:val="21"/>
          </w:rPr>
          <w:t>工人</w:t>
        </w:r>
      </w:ins>
      <w:ins w:id="146" w:author="Yijing Lin" w:date="2017-12-23T17:18:00Z">
        <w:r w:rsidR="00222163">
          <w:rPr>
            <w:rFonts w:hint="eastAsia"/>
            <w:sz w:val="21"/>
          </w:rPr>
          <w:t>的</w:t>
        </w:r>
        <w:r w:rsidR="00222163">
          <w:rPr>
            <w:sz w:val="21"/>
          </w:rPr>
          <w:t>职业生涯何去何从？</w:t>
        </w:r>
      </w:ins>
      <w:ins w:id="147" w:author="Yijing Lin" w:date="2017-12-23T17:19:00Z">
        <w:r w:rsidR="00B9258F">
          <w:rPr>
            <w:sz w:val="21"/>
          </w:rPr>
          <w:t>电力供暖的</w:t>
        </w:r>
      </w:ins>
      <w:ins w:id="148" w:author="Yijing Lin" w:date="2017-12-23T17:15:00Z">
        <w:r w:rsidR="008B1739">
          <w:rPr>
            <w:sz w:val="21"/>
          </w:rPr>
          <w:t>技术人员</w:t>
        </w:r>
        <w:r w:rsidR="008B1739">
          <w:rPr>
            <w:rFonts w:hint="eastAsia"/>
            <w:sz w:val="21"/>
          </w:rPr>
          <w:t>是否</w:t>
        </w:r>
      </w:ins>
      <w:ins w:id="149" w:author="Yijing Lin" w:date="2017-12-23T17:19:00Z">
        <w:r w:rsidR="00B9258F">
          <w:rPr>
            <w:sz w:val="21"/>
          </w:rPr>
          <w:t>到岗就绪</w:t>
        </w:r>
      </w:ins>
      <w:ins w:id="150" w:author="Yijing Lin" w:date="2017-12-23T17:15:00Z">
        <w:r w:rsidR="008B1739">
          <w:rPr>
            <w:sz w:val="21"/>
          </w:rPr>
          <w:t>？</w:t>
        </w:r>
      </w:ins>
      <w:ins w:id="151" w:author="Yijing Lin" w:date="2017-12-23T17:19:00Z">
        <w:r w:rsidR="00971C49">
          <w:rPr>
            <w:rFonts w:hint="eastAsia"/>
            <w:sz w:val="21"/>
          </w:rPr>
          <w:t>煤</w:t>
        </w:r>
      </w:ins>
      <w:ins w:id="152" w:author="Yijing Lin" w:date="2017-12-23T17:20:00Z">
        <w:r w:rsidR="0030206A">
          <w:rPr>
            <w:sz w:val="21"/>
          </w:rPr>
          <w:t>、</w:t>
        </w:r>
        <w:r w:rsidR="0030206A">
          <w:rPr>
            <w:rFonts w:hint="eastAsia"/>
            <w:sz w:val="21"/>
          </w:rPr>
          <w:t>电</w:t>
        </w:r>
      </w:ins>
      <w:ins w:id="153" w:author="Yijing Lin" w:date="2017-12-23T17:19:00Z">
        <w:r w:rsidR="00971C49">
          <w:rPr>
            <w:sz w:val="21"/>
          </w:rPr>
          <w:t>产业涉及的</w:t>
        </w:r>
      </w:ins>
      <w:ins w:id="154" w:author="Yijing Lin" w:date="2017-12-23T17:20:00Z">
        <w:r w:rsidR="00971C49">
          <w:rPr>
            <w:sz w:val="21"/>
          </w:rPr>
          <w:t>经济问题</w:t>
        </w:r>
      </w:ins>
      <w:ins w:id="155" w:author="Yijing Lin" w:date="2017-12-23T17:21:00Z">
        <w:r w:rsidR="0030206A">
          <w:rPr>
            <w:sz w:val="21"/>
          </w:rPr>
          <w:t>会不会产生后续更严重的影响？</w:t>
        </w:r>
      </w:ins>
      <w:ins w:id="156" w:author="Yijing Lin" w:date="2017-12-23T17:20:00Z">
        <w:r>
          <w:rPr>
            <w:sz w:val="21"/>
          </w:rPr>
          <w:t>】</w:t>
        </w:r>
        <w:r w:rsidRPr="001606DB">
          <w:rPr>
            <w:rFonts w:hint="eastAsia"/>
            <w:sz w:val="21"/>
            <w:shd w:val="pct15" w:color="auto" w:fill="FFFFFF"/>
            <w:rPrChange w:id="157" w:author="Yijing Lin" w:date="2017-12-23T17:20:00Z">
              <w:rPr>
                <w:rFonts w:hint="eastAsia"/>
                <w:sz w:val="21"/>
              </w:rPr>
            </w:rPrChange>
          </w:rPr>
          <w:t>这段可以删，只是</w:t>
        </w:r>
      </w:ins>
      <w:ins w:id="158" w:author="Yijing Lin" w:date="2017-12-23T17:21:00Z">
        <w:r w:rsidR="00652B78">
          <w:rPr>
            <w:rFonts w:hint="eastAsia"/>
            <w:sz w:val="21"/>
            <w:shd w:val="pct15" w:color="auto" w:fill="FFFFFF"/>
          </w:rPr>
          <w:t>社会学</w:t>
        </w:r>
        <w:r w:rsidR="00652B78">
          <w:rPr>
            <w:sz w:val="21"/>
            <w:shd w:val="pct15" w:color="auto" w:fill="FFFFFF"/>
          </w:rPr>
          <w:t>课的一个应用</w:t>
        </w:r>
        <w:r w:rsidR="00652B78">
          <w:rPr>
            <w:sz w:val="21"/>
            <w:shd w:val="pct15" w:color="auto" w:fill="FFFFFF"/>
          </w:rPr>
          <w:t xml:space="preserve"> </w:t>
        </w:r>
      </w:ins>
      <w:ins w:id="159" w:author="Yijing Lin" w:date="2017-12-23T17:20:00Z">
        <w:r w:rsidRPr="001606DB">
          <w:rPr>
            <w:rFonts w:hint="eastAsia"/>
            <w:sz w:val="21"/>
            <w:shd w:val="pct15" w:color="auto" w:fill="FFFFFF"/>
            <w:rPrChange w:id="160" w:author="Yijing Lin" w:date="2017-12-23T17:20:00Z">
              <w:rPr>
                <w:rFonts w:hint="eastAsia"/>
                <w:sz w:val="21"/>
              </w:rPr>
            </w:rPrChange>
          </w:rPr>
          <w:t>头脑风暴嘿嘿嘿</w:t>
        </w:r>
      </w:ins>
    </w:p>
    <w:p w14:paraId="50A42776" w14:textId="4236209C" w:rsidR="008B1739" w:rsidRPr="00D54689" w:rsidDel="00575D2D" w:rsidRDefault="008B1739" w:rsidP="00C12407">
      <w:pPr>
        <w:spacing w:line="360" w:lineRule="auto"/>
        <w:ind w:firstLine="420"/>
        <w:rPr>
          <w:ins w:id="161" w:author="Yijing Lin" w:date="2017-12-23T17:03:00Z"/>
          <w:sz w:val="21"/>
        </w:rPr>
      </w:pPr>
      <w:ins w:id="162" w:author="Yijing Lin" w:date="2017-12-23T17:16:00Z">
        <w:r>
          <w:rPr>
            <w:rFonts w:hint="eastAsia"/>
            <w:sz w:val="21"/>
          </w:rPr>
          <w:t>综上</w:t>
        </w:r>
        <w:r>
          <w:rPr>
            <w:sz w:val="21"/>
          </w:rPr>
          <w:t>，</w:t>
        </w:r>
        <w:r>
          <w:rPr>
            <w:sz w:val="21"/>
          </w:rPr>
          <w:t>“</w:t>
        </w:r>
        <w:r>
          <w:rPr>
            <w:sz w:val="21"/>
          </w:rPr>
          <w:t>煤改电</w:t>
        </w:r>
        <w:r>
          <w:rPr>
            <w:sz w:val="21"/>
          </w:rPr>
          <w:t>”</w:t>
        </w:r>
        <w:r>
          <w:rPr>
            <w:sz w:val="21"/>
          </w:rPr>
          <w:t>政策的实施会不会</w:t>
        </w:r>
        <w:r>
          <w:rPr>
            <w:rFonts w:hint="eastAsia"/>
            <w:sz w:val="21"/>
          </w:rPr>
          <w:t>影响</w:t>
        </w:r>
        <w:r>
          <w:rPr>
            <w:sz w:val="21"/>
          </w:rPr>
          <w:t>民众对于</w:t>
        </w:r>
      </w:ins>
      <w:ins w:id="163" w:author="Yijing Lin" w:date="2017-12-23T17:17:00Z">
        <w:r>
          <w:rPr>
            <w:rFonts w:hint="eastAsia"/>
            <w:sz w:val="21"/>
          </w:rPr>
          <w:t>决策者</w:t>
        </w:r>
        <w:r>
          <w:rPr>
            <w:sz w:val="21"/>
          </w:rPr>
          <w:t>、</w:t>
        </w:r>
        <w:r>
          <w:rPr>
            <w:rFonts w:hint="eastAsia"/>
            <w:sz w:val="21"/>
          </w:rPr>
          <w:t>执法</w:t>
        </w:r>
        <w:r>
          <w:rPr>
            <w:sz w:val="21"/>
          </w:rPr>
          <w:t>人员等的满意度，</w:t>
        </w:r>
        <w:r>
          <w:rPr>
            <w:rFonts w:hint="eastAsia"/>
            <w:sz w:val="21"/>
          </w:rPr>
          <w:t>会不会有</w:t>
        </w:r>
        <w:r>
          <w:rPr>
            <w:sz w:val="21"/>
          </w:rPr>
          <w:t>潜在的社会</w:t>
        </w:r>
      </w:ins>
      <w:ins w:id="164" w:author="Yijing Lin" w:date="2017-12-23T17:18:00Z">
        <w:r w:rsidR="00433B2E">
          <w:rPr>
            <w:rFonts w:hint="eastAsia"/>
            <w:sz w:val="21"/>
          </w:rPr>
          <w:t>运动</w:t>
        </w:r>
        <w:r>
          <w:rPr>
            <w:sz w:val="21"/>
          </w:rPr>
          <w:t>的风险？</w:t>
        </w:r>
      </w:ins>
    </w:p>
    <w:p w14:paraId="5B97DCCA" w14:textId="7B2AB50F" w:rsidR="00C12407" w:rsidRPr="008860F9" w:rsidRDefault="00BB44E8" w:rsidP="00C12407">
      <w:pPr>
        <w:spacing w:line="360" w:lineRule="auto"/>
        <w:rPr>
          <w:ins w:id="165" w:author="Yijing Lin" w:date="2017-12-23T17:03:00Z"/>
          <w:rFonts w:ascii="Heiti SC Light" w:eastAsia="Heiti SC Light"/>
        </w:rPr>
      </w:pPr>
      <w:ins w:id="166" w:author="Yijing Lin" w:date="2017-12-23T17:04:00Z">
        <w:r>
          <w:rPr>
            <w:rFonts w:ascii="Heiti SC Light" w:eastAsia="Heiti SC Light"/>
          </w:rPr>
          <w:t>2</w:t>
        </w:r>
      </w:ins>
      <w:ins w:id="167" w:author="Yijing Lin" w:date="2017-12-23T17:13:00Z">
        <w:r w:rsidR="00DB50FF">
          <w:rPr>
            <w:rFonts w:ascii="Heiti SC Light" w:eastAsia="Heiti SC Light"/>
          </w:rPr>
          <w:t xml:space="preserve"> </w:t>
        </w:r>
        <w:r w:rsidR="00DB50FF">
          <w:rPr>
            <w:rFonts w:ascii="Heiti SC Light" w:eastAsia="Heiti SC Light"/>
          </w:rPr>
          <w:t>“</w:t>
        </w:r>
        <w:r w:rsidR="00DB50FF">
          <w:rPr>
            <w:rFonts w:ascii="Heiti SC Light" w:eastAsia="Heiti SC Light"/>
          </w:rPr>
          <w:t>煤改电</w:t>
        </w:r>
        <w:r w:rsidR="00DB50FF">
          <w:rPr>
            <w:rFonts w:ascii="Heiti SC Light" w:eastAsia="Heiti SC Light"/>
          </w:rPr>
          <w:t>”</w:t>
        </w:r>
        <w:r w:rsidR="00DB50FF">
          <w:rPr>
            <w:rFonts w:ascii="Heiti SC Light" w:eastAsia="Heiti SC Light" w:hint="eastAsia"/>
          </w:rPr>
          <w:t>政策</w:t>
        </w:r>
        <w:r w:rsidR="00DB50FF">
          <w:rPr>
            <w:rFonts w:ascii="Heiti SC Light" w:eastAsia="Heiti SC Light"/>
          </w:rPr>
          <w:t>实际的实施情况</w:t>
        </w:r>
      </w:ins>
    </w:p>
    <w:p w14:paraId="33AC95E9" w14:textId="6A2CFA7A" w:rsidR="00C12407" w:rsidRPr="00D54689" w:rsidDel="00575D2D" w:rsidRDefault="004B6793" w:rsidP="00C12407">
      <w:pPr>
        <w:spacing w:line="360" w:lineRule="auto"/>
        <w:ind w:firstLine="420"/>
        <w:rPr>
          <w:ins w:id="168" w:author="Yijing Lin" w:date="2017-12-23T17:03:00Z"/>
          <w:sz w:val="21"/>
        </w:rPr>
      </w:pPr>
      <w:ins w:id="169" w:author="Yijing Lin" w:date="2017-12-23T17:27:00Z">
        <w:r>
          <w:rPr>
            <w:sz w:val="21"/>
          </w:rPr>
          <w:t>烧</w:t>
        </w:r>
        <w:r>
          <w:rPr>
            <w:rFonts w:hint="eastAsia"/>
            <w:sz w:val="21"/>
          </w:rPr>
          <w:t>煤</w:t>
        </w:r>
        <w:r>
          <w:rPr>
            <w:sz w:val="21"/>
          </w:rPr>
          <w:t>取暖的设备</w:t>
        </w:r>
      </w:ins>
      <w:ins w:id="170" w:author="Yijing Lin" w:date="2017-12-23T17:28:00Z">
        <w:r w:rsidR="00D265CB">
          <w:rPr>
            <w:sz w:val="21"/>
          </w:rPr>
          <w:t>后续</w:t>
        </w:r>
      </w:ins>
      <w:ins w:id="171" w:author="Yijing Lin" w:date="2017-12-23T17:27:00Z">
        <w:r>
          <w:rPr>
            <w:sz w:val="21"/>
          </w:rPr>
          <w:t>？</w:t>
        </w:r>
      </w:ins>
      <w:ins w:id="172" w:author="Yijing Lin" w:date="2017-12-23T17:28:00Z">
        <w:r>
          <w:rPr>
            <w:sz w:val="21"/>
          </w:rPr>
          <w:t>如何解决</w:t>
        </w:r>
        <w:r w:rsidR="00E91A57">
          <w:rPr>
            <w:rFonts w:hint="eastAsia"/>
            <w:sz w:val="21"/>
          </w:rPr>
          <w:t>用电</w:t>
        </w:r>
        <w:r w:rsidR="00E91A57">
          <w:rPr>
            <w:sz w:val="21"/>
          </w:rPr>
          <w:t>负荷问题？</w:t>
        </w:r>
      </w:ins>
    </w:p>
    <w:p w14:paraId="6BFE2718" w14:textId="39670082" w:rsidR="00C12407" w:rsidRPr="008860F9" w:rsidRDefault="00DB50FF" w:rsidP="00C12407">
      <w:pPr>
        <w:spacing w:line="360" w:lineRule="auto"/>
        <w:rPr>
          <w:ins w:id="173" w:author="Yijing Lin" w:date="2017-12-23T17:03:00Z"/>
          <w:rFonts w:ascii="Heiti SC Light" w:eastAsia="Heiti SC Light"/>
        </w:rPr>
      </w:pPr>
      <w:ins w:id="174" w:author="Yijing Lin" w:date="2017-12-23T17:13:00Z">
        <w:r>
          <w:rPr>
            <w:rFonts w:ascii="Heiti SC Light" w:eastAsia="Heiti SC Light"/>
          </w:rPr>
          <w:t>3</w:t>
        </w:r>
      </w:ins>
      <w:ins w:id="175" w:author="Yijing Lin" w:date="2017-12-23T17:03:00Z">
        <w:r w:rsidR="00C12407" w:rsidRPr="008860F9">
          <w:rPr>
            <w:rFonts w:ascii="Heiti SC Light" w:eastAsia="Heiti SC Light" w:hint="eastAsia"/>
          </w:rPr>
          <w:t xml:space="preserve"> </w:t>
        </w:r>
      </w:ins>
      <w:ins w:id="176" w:author="Yijing Lin" w:date="2017-12-23T17:13:00Z">
        <w:r w:rsidR="000A0DEE">
          <w:rPr>
            <w:rFonts w:ascii="Heiti SC Light" w:eastAsia="Heiti SC Light"/>
          </w:rPr>
          <w:t>政策预估结果</w:t>
        </w:r>
      </w:ins>
      <w:ins w:id="177" w:author="Yijing Lin" w:date="2017-12-23T17:14:00Z">
        <w:r w:rsidR="000A0DEE">
          <w:rPr>
            <w:rFonts w:ascii="Heiti SC Light" w:eastAsia="Heiti SC Light"/>
          </w:rPr>
          <w:t>与</w:t>
        </w:r>
        <w:r w:rsidR="000A0DEE">
          <w:rPr>
            <w:rFonts w:ascii="Heiti SC Light" w:eastAsia="Heiti SC Light" w:hint="eastAsia"/>
          </w:rPr>
          <w:t>现实</w:t>
        </w:r>
        <w:r w:rsidR="000A0DEE">
          <w:rPr>
            <w:rFonts w:ascii="Heiti SC Light" w:eastAsia="Heiti SC Light"/>
          </w:rPr>
          <w:t>、</w:t>
        </w:r>
        <w:r w:rsidR="000A0DEE">
          <w:rPr>
            <w:rFonts w:ascii="Heiti SC Light" w:eastAsia="Heiti SC Light" w:hint="eastAsia"/>
          </w:rPr>
          <w:t>民众</w:t>
        </w:r>
        <w:r w:rsidR="000A0DEE">
          <w:rPr>
            <w:rFonts w:ascii="Heiti SC Light" w:eastAsia="Heiti SC Light"/>
          </w:rPr>
          <w:t>感知的比较</w:t>
        </w:r>
      </w:ins>
    </w:p>
    <w:p w14:paraId="7EFFE75B" w14:textId="77777777" w:rsidR="00C12407" w:rsidRPr="00D54689" w:rsidDel="00575D2D" w:rsidRDefault="00C12407" w:rsidP="00C12407">
      <w:pPr>
        <w:spacing w:line="360" w:lineRule="auto"/>
        <w:ind w:firstLine="420"/>
        <w:rPr>
          <w:ins w:id="178" w:author="Yijing Lin" w:date="2017-12-23T17:03:00Z"/>
          <w:sz w:val="21"/>
        </w:rPr>
      </w:pPr>
    </w:p>
    <w:p w14:paraId="7D4144C5" w14:textId="77777777" w:rsidR="004E50E4" w:rsidDel="00575D2D" w:rsidRDefault="004E50E4" w:rsidP="004E50E4">
      <w:pPr>
        <w:spacing w:line="360" w:lineRule="auto"/>
        <w:ind w:firstLine="420"/>
        <w:rPr>
          <w:ins w:id="179" w:author="Yijing Lin" w:date="2017-12-23T17:02:00Z"/>
          <w:sz w:val="21"/>
        </w:rPr>
      </w:pPr>
    </w:p>
    <w:p w14:paraId="06E6620E" w14:textId="766B4286" w:rsidR="00AF2301" w:rsidRPr="006C1910" w:rsidDel="00AF2301" w:rsidRDefault="00AF2301" w:rsidP="00255FEB">
      <w:pPr>
        <w:pStyle w:val="5"/>
        <w:spacing w:line="360" w:lineRule="auto"/>
        <w:rPr>
          <w:del w:id="180" w:author="Yijing Lin" w:date="2017-12-23T17:02:00Z"/>
          <w:rFonts w:ascii="黑体" w:eastAsia="黑体" w:hAnsi="黑体"/>
          <w:b/>
          <w:kern w:val="0"/>
          <w:sz w:val="28"/>
          <w:szCs w:val="28"/>
          <w:rPrChange w:id="181" w:author="Yijing Lin" w:date="2017-12-21T09:39:00Z">
            <w:rPr>
              <w:del w:id="182" w:author="Yijing Lin" w:date="2017-12-23T17:02:00Z"/>
              <w:rFonts w:ascii="黑体" w:eastAsia="黑体" w:hAnsi="黑体"/>
              <w:b/>
              <w:kern w:val="0"/>
              <w:sz w:val="21"/>
              <w:szCs w:val="21"/>
            </w:rPr>
          </w:rPrChange>
        </w:rPr>
      </w:pPr>
    </w:p>
    <w:p w14:paraId="23FD5B58" w14:textId="751C28C0" w:rsidR="00EC5409" w:rsidRPr="006C1910" w:rsidDel="002E5026" w:rsidRDefault="00EC5409" w:rsidP="00EC5409">
      <w:pPr>
        <w:pStyle w:val="5"/>
        <w:spacing w:line="360" w:lineRule="auto"/>
        <w:rPr>
          <w:del w:id="183" w:author="Yijing Lin" w:date="2017-12-23T18:04:00Z"/>
          <w:rFonts w:ascii="黑体" w:eastAsia="黑体" w:hAnsi="黑体"/>
          <w:b/>
          <w:kern w:val="0"/>
          <w:sz w:val="28"/>
          <w:szCs w:val="28"/>
          <w:rPrChange w:id="184" w:author="Yijing Lin" w:date="2017-12-21T09:39:00Z">
            <w:rPr>
              <w:del w:id="185" w:author="Yijing Lin" w:date="2017-12-23T18:04:00Z"/>
              <w:rFonts w:ascii="黑体" w:eastAsia="黑体" w:hAnsi="黑体"/>
              <w:b/>
              <w:kern w:val="0"/>
              <w:sz w:val="21"/>
              <w:szCs w:val="21"/>
            </w:rPr>
          </w:rPrChange>
        </w:rPr>
      </w:pPr>
      <w:del w:id="186" w:author="Yijing Lin" w:date="2017-12-23T18:04:00Z">
        <w:r w:rsidRPr="006C1910" w:rsidDel="002E5026">
          <w:rPr>
            <w:rFonts w:ascii="黑体" w:eastAsia="黑体" w:hAnsi="黑体"/>
            <w:bCs/>
            <w:kern w:val="0"/>
            <w:sz w:val="28"/>
            <w:szCs w:val="28"/>
            <w:rPrChange w:id="187" w:author="Yijing Lin" w:date="2017-12-21T09:39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delText>（</w:delText>
        </w:r>
        <w:r w:rsidRPr="006C1910" w:rsidDel="002E5026">
          <w:rPr>
            <w:rFonts w:ascii="黑体" w:eastAsia="黑体" w:hAnsi="黑体" w:hint="eastAsia"/>
            <w:bCs/>
            <w:kern w:val="0"/>
            <w:sz w:val="28"/>
            <w:szCs w:val="28"/>
            <w:rPrChange w:id="188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delText>四</w:delText>
        </w:r>
        <w:r w:rsidRPr="006C1910" w:rsidDel="002E5026">
          <w:rPr>
            <w:rFonts w:ascii="黑体" w:eastAsia="黑体" w:hAnsi="黑体"/>
            <w:bCs/>
            <w:kern w:val="0"/>
            <w:sz w:val="28"/>
            <w:szCs w:val="28"/>
            <w:rPrChange w:id="189" w:author="Yijing Lin" w:date="2017-12-21T09:39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delText>）</w:delText>
        </w:r>
        <w:r w:rsidRPr="006C1910" w:rsidDel="002E5026">
          <w:rPr>
            <w:rFonts w:ascii="黑体" w:eastAsia="黑体" w:hAnsi="黑体" w:hint="eastAsia"/>
            <w:bCs/>
            <w:kern w:val="0"/>
            <w:sz w:val="28"/>
            <w:szCs w:val="28"/>
            <w:rPrChange w:id="190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delText>风险</w:delText>
        </w:r>
        <w:r w:rsidRPr="006C1910" w:rsidDel="002E5026">
          <w:rPr>
            <w:rFonts w:ascii="黑体" w:eastAsia="黑体" w:hAnsi="黑体"/>
            <w:bCs/>
            <w:kern w:val="0"/>
            <w:sz w:val="28"/>
            <w:szCs w:val="28"/>
            <w:rPrChange w:id="191" w:author="Yijing Lin" w:date="2017-12-21T09:39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delText>沟通</w:delText>
        </w:r>
      </w:del>
    </w:p>
    <w:p w14:paraId="15640415" w14:textId="54288928" w:rsidR="001E3EA4" w:rsidDel="002E5026" w:rsidRDefault="007961ED" w:rsidP="007961ED">
      <w:pPr>
        <w:spacing w:line="360" w:lineRule="auto"/>
        <w:ind w:firstLine="420"/>
        <w:rPr>
          <w:del w:id="192" w:author="Yijing Lin" w:date="2017-12-23T18:04:00Z"/>
          <w:sz w:val="21"/>
        </w:rPr>
      </w:pPr>
      <w:del w:id="193" w:author="Yijing Lin" w:date="2017-12-23T18:04:00Z">
        <w:r w:rsidDel="002E5026">
          <w:rPr>
            <w:rFonts w:hint="eastAsia"/>
            <w:sz w:val="21"/>
          </w:rPr>
          <w:delText>环保局</w:delText>
        </w:r>
        <w:r w:rsidDel="002E5026">
          <w:rPr>
            <w:sz w:val="21"/>
          </w:rPr>
          <w:delText>下令禁煤、</w:delText>
        </w:r>
        <w:r w:rsidR="00843EAF" w:rsidDel="002E5026">
          <w:rPr>
            <w:sz w:val="21"/>
          </w:rPr>
          <w:delText>严查私自卖煤烧煤之后</w:delText>
        </w:r>
        <w:r w:rsidDel="002E5026">
          <w:rPr>
            <w:sz w:val="21"/>
          </w:rPr>
          <w:delText>，</w:delText>
        </w:r>
        <w:r w:rsidR="006D1EE8" w:rsidDel="002E5026">
          <w:rPr>
            <w:sz w:val="21"/>
          </w:rPr>
          <w:delText>在</w:delText>
        </w:r>
        <w:r w:rsidR="006D1EE8" w:rsidRPr="006D1EE8" w:rsidDel="002E5026">
          <w:rPr>
            <w:rFonts w:hint="eastAsia"/>
            <w:sz w:val="21"/>
          </w:rPr>
          <w:delText>山西忻州市</w:delText>
        </w:r>
        <w:r w:rsidR="006D1EE8" w:rsidDel="002E5026">
          <w:rPr>
            <w:sz w:val="21"/>
          </w:rPr>
          <w:delText>发生</w:delText>
        </w:r>
        <w:r w:rsidR="006D1EE8" w:rsidDel="002E5026">
          <w:rPr>
            <w:rFonts w:hint="eastAsia"/>
            <w:sz w:val="21"/>
          </w:rPr>
          <w:delText>因</w:delText>
        </w:r>
        <w:r w:rsidR="006D1EE8" w:rsidDel="002E5026">
          <w:rPr>
            <w:sz w:val="21"/>
          </w:rPr>
          <w:delText>“</w:delText>
        </w:r>
        <w:r w:rsidR="006D1EE8" w:rsidDel="002E5026">
          <w:rPr>
            <w:sz w:val="21"/>
          </w:rPr>
          <w:delText>污染大气</w:delText>
        </w:r>
        <w:r w:rsidR="006D1EE8" w:rsidDel="002E5026">
          <w:rPr>
            <w:sz w:val="21"/>
          </w:rPr>
          <w:delText>”</w:delText>
        </w:r>
        <w:r w:rsidR="00967675" w:rsidRPr="00C11DFB" w:rsidDel="002E5026">
          <w:rPr>
            <w:rFonts w:hint="eastAsia"/>
            <w:sz w:val="21"/>
          </w:rPr>
          <w:delText>被行拘</w:delText>
        </w:r>
        <w:r w:rsidR="00967675" w:rsidRPr="00C11DFB" w:rsidDel="002E5026">
          <w:rPr>
            <w:rFonts w:hint="eastAsia"/>
            <w:sz w:val="21"/>
          </w:rPr>
          <w:delText>5</w:delText>
        </w:r>
        <w:r w:rsidR="00967675" w:rsidRPr="00C11DFB" w:rsidDel="002E5026">
          <w:rPr>
            <w:rFonts w:hint="eastAsia"/>
            <w:sz w:val="21"/>
          </w:rPr>
          <w:delText>日</w:delText>
        </w:r>
        <w:r w:rsidR="001E3EA4" w:rsidDel="002E5026">
          <w:rPr>
            <w:sz w:val="21"/>
          </w:rPr>
          <w:delText>的事件报道</w:delText>
        </w:r>
        <w:r w:rsidR="00967675" w:rsidDel="002E5026">
          <w:rPr>
            <w:sz w:val="21"/>
          </w:rPr>
          <w:delText>，民众</w:delText>
        </w:r>
        <w:r w:rsidR="00967675" w:rsidDel="002E5026">
          <w:rPr>
            <w:rFonts w:hint="eastAsia"/>
            <w:sz w:val="21"/>
          </w:rPr>
          <w:delText>舆论</w:delText>
        </w:r>
        <w:r w:rsidR="00967675" w:rsidDel="002E5026">
          <w:rPr>
            <w:sz w:val="21"/>
          </w:rPr>
          <w:delText>普遍认为</w:delText>
        </w:r>
        <w:r w:rsidR="00C11DFB" w:rsidDel="002E5026">
          <w:rPr>
            <w:sz w:val="21"/>
          </w:rPr>
          <w:delText>“</w:delText>
        </w:r>
        <w:r w:rsidR="00C11DFB" w:rsidRPr="00C11DFB" w:rsidDel="002E5026">
          <w:rPr>
            <w:rFonts w:hint="eastAsia"/>
            <w:sz w:val="21"/>
          </w:rPr>
          <w:delText>给人以过罚不当的观感，也缺乏人性温度。</w:delText>
        </w:r>
        <w:r w:rsidR="00C11DFB" w:rsidDel="002E5026">
          <w:rPr>
            <w:sz w:val="21"/>
          </w:rPr>
          <w:delText>”</w:delText>
        </w:r>
        <w:r w:rsidR="001E5004" w:rsidRPr="001E5004" w:rsidDel="002E5026">
          <w:rPr>
            <w:sz w:val="21"/>
          </w:rPr>
          <w:delText xml:space="preserve"> </w:delText>
        </w:r>
        <w:r w:rsidR="001E5004" w:rsidDel="002E5026">
          <w:rPr>
            <w:sz w:val="21"/>
          </w:rPr>
          <w:delText>“</w:delText>
        </w:r>
        <w:r w:rsidR="001E5004" w:rsidDel="002E5026">
          <w:rPr>
            <w:sz w:val="21"/>
          </w:rPr>
          <w:delText>有一百个</w:delText>
        </w:r>
        <w:r w:rsidR="001E5004" w:rsidDel="002E5026">
          <w:rPr>
            <w:rFonts w:hint="eastAsia"/>
            <w:sz w:val="21"/>
          </w:rPr>
          <w:delText>理由推进</w:delText>
        </w:r>
        <w:r w:rsidR="001E5004" w:rsidDel="002E5026">
          <w:rPr>
            <w:sz w:val="21"/>
          </w:rPr>
          <w:delText>煤改气，</w:delText>
        </w:r>
        <w:r w:rsidR="001E5004" w:rsidDel="002E5026">
          <w:rPr>
            <w:rFonts w:hint="eastAsia"/>
            <w:sz w:val="21"/>
          </w:rPr>
          <w:delText>但</w:delText>
        </w:r>
        <w:r w:rsidR="001E5004" w:rsidDel="002E5026">
          <w:rPr>
            <w:sz w:val="21"/>
          </w:rPr>
          <w:delText>没有一个理由让群众在冬天受冻</w:delText>
        </w:r>
        <w:r w:rsidR="001E5004" w:rsidDel="002E5026">
          <w:rPr>
            <w:sz w:val="21"/>
          </w:rPr>
          <w:delText>”</w:delText>
        </w:r>
        <w:r w:rsidR="001E5004" w:rsidDel="002E5026">
          <w:rPr>
            <w:sz w:val="21"/>
          </w:rPr>
          <w:delText>。</w:delText>
        </w:r>
      </w:del>
    </w:p>
    <w:p w14:paraId="6758E3EE" w14:textId="77777777" w:rsidR="001E3EA4" w:rsidRDefault="001E3EA4" w:rsidP="007961ED">
      <w:pPr>
        <w:spacing w:line="360" w:lineRule="auto"/>
        <w:ind w:firstLine="420"/>
        <w:rPr>
          <w:sz w:val="21"/>
        </w:rPr>
      </w:pPr>
    </w:p>
    <w:p w14:paraId="1581BE71" w14:textId="77777777" w:rsidR="00C51197" w:rsidRDefault="00C51197" w:rsidP="007961ED">
      <w:pPr>
        <w:spacing w:line="360" w:lineRule="auto"/>
        <w:ind w:firstLine="420"/>
        <w:rPr>
          <w:sz w:val="21"/>
        </w:rPr>
      </w:pPr>
    </w:p>
    <w:p w14:paraId="2167B655" w14:textId="77777777" w:rsidR="00886A49" w:rsidRPr="001E3EA4" w:rsidRDefault="00886A49" w:rsidP="001E3EA4">
      <w:pPr>
        <w:spacing w:line="360" w:lineRule="auto"/>
        <w:ind w:firstLine="420"/>
        <w:rPr>
          <w:sz w:val="21"/>
        </w:rPr>
      </w:pPr>
    </w:p>
    <w:p w14:paraId="4CE6B098" w14:textId="6E88E4C5" w:rsidR="00212738" w:rsidRPr="00D97CAA" w:rsidRDefault="00A5553A">
      <w:pPr>
        <w:rPr>
          <w:rFonts w:ascii="黑体" w:eastAsia="黑体" w:hAnsi="黑体"/>
          <w:bCs/>
          <w:kern w:val="0"/>
          <w:sz w:val="28"/>
          <w:szCs w:val="28"/>
          <w:rPrChange w:id="194" w:author="Yijing Lin" w:date="2017-12-21T09:40:00Z">
            <w:rPr>
              <w:b/>
              <w:sz w:val="28"/>
            </w:rPr>
          </w:rPrChange>
        </w:rPr>
      </w:pPr>
      <w:ins w:id="195" w:author="Yijing Lin" w:date="2017-12-21T08:35:00Z">
        <w:r w:rsidRPr="00D97CAA">
          <w:rPr>
            <w:rFonts w:ascii="Arial" w:eastAsia="黑体" w:hAnsi="Arial" w:cs="Arial" w:hint="eastAsia"/>
            <w:b/>
            <w:kern w:val="0"/>
            <w:sz w:val="30"/>
            <w:szCs w:val="30"/>
            <w:rPrChange w:id="196" w:author="Yijing Lin" w:date="2017-12-21T09:40:00Z">
              <w:rPr>
                <w:rFonts w:ascii="Arial" w:eastAsia="黑体" w:hAnsi="Arial" w:cs="Arial" w:hint="eastAsia"/>
                <w:b/>
                <w:kern w:val="0"/>
              </w:rPr>
            </w:rPrChange>
          </w:rPr>
          <w:t>二</w:t>
        </w:r>
      </w:ins>
      <w:del w:id="197" w:author="Yijing Lin" w:date="2017-12-21T08:35:00Z">
        <w:r w:rsidR="003039FB" w:rsidRPr="00D97CAA" w:rsidDel="00A5553A">
          <w:rPr>
            <w:rFonts w:ascii="Arial" w:eastAsia="黑体" w:hAnsi="Arial" w:cs="Arial"/>
            <w:b/>
            <w:kern w:val="0"/>
            <w:sz w:val="30"/>
            <w:szCs w:val="30"/>
            <w:rPrChange w:id="198" w:author="Yijing Lin" w:date="2017-12-21T09:40:00Z">
              <w:rPr>
                <w:rFonts w:ascii="Arial" w:eastAsia="黑体" w:hAnsi="Arial" w:cs="Arial"/>
                <w:b/>
                <w:kern w:val="0"/>
              </w:rPr>
            </w:rPrChange>
          </w:rPr>
          <w:delText>2</w:delText>
        </w:r>
      </w:del>
      <w:r w:rsidR="003039FB" w:rsidRPr="00D97CAA">
        <w:rPr>
          <w:rFonts w:ascii="方正小标宋简体" w:hint="eastAsia"/>
          <w:color w:val="FFFFFF" w:themeColor="background1"/>
          <w:sz w:val="30"/>
          <w:szCs w:val="30"/>
          <w:rPrChange w:id="199" w:author="Yijing Lin" w:date="2017-12-21T09:40:00Z">
            <w:rPr>
              <w:rFonts w:ascii="方正小标宋简体" w:hint="eastAsia"/>
              <w:color w:val="FFFFFF" w:themeColor="background1"/>
              <w:sz w:val="18"/>
            </w:rPr>
          </w:rPrChange>
        </w:rPr>
        <w:t>□</w:t>
      </w:r>
      <w:ins w:id="200" w:author="Yijing Lin" w:date="2017-12-21T08:38:00Z">
        <w:r w:rsidRPr="00D97CAA">
          <w:rPr>
            <w:rFonts w:ascii="黑体" w:eastAsia="黑体" w:hAnsi="黑体" w:cs="黑体"/>
            <w:b/>
            <w:kern w:val="0"/>
            <w:sz w:val="30"/>
            <w:szCs w:val="30"/>
            <w:rPrChange w:id="201" w:author="Yijing Lin" w:date="2017-12-21T09:40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t>研究方法</w:t>
        </w:r>
      </w:ins>
      <w:del w:id="202" w:author="Yijing Lin" w:date="2017-12-21T08:37:00Z">
        <w:r w:rsidR="00212738" w:rsidRPr="00D97CAA" w:rsidDel="00A5553A">
          <w:rPr>
            <w:rFonts w:ascii="黑体" w:eastAsia="黑体" w:hAnsi="黑体" w:hint="eastAsia"/>
            <w:bCs/>
            <w:kern w:val="0"/>
            <w:sz w:val="28"/>
            <w:szCs w:val="28"/>
            <w:rPrChange w:id="203" w:author="Yijing Lin" w:date="2017-12-21T09:40:00Z">
              <w:rPr>
                <w:rFonts w:hint="eastAsia"/>
                <w:b/>
                <w:sz w:val="28"/>
              </w:rPr>
            </w:rPrChange>
          </w:rPr>
          <w:delText>调研地点</w:delText>
        </w:r>
      </w:del>
    </w:p>
    <w:p w14:paraId="3F827AEA" w14:textId="7DF2969E" w:rsidR="008F068C" w:rsidRPr="006C1910" w:rsidRDefault="006C1910">
      <w:pPr>
        <w:rPr>
          <w:ins w:id="204" w:author="Yijing Lin" w:date="2017-12-21T09:35:00Z"/>
          <w:rFonts w:ascii="黑体" w:eastAsia="黑体" w:hAnsi="黑体"/>
          <w:bCs/>
          <w:kern w:val="0"/>
          <w:sz w:val="28"/>
          <w:szCs w:val="28"/>
          <w:rPrChange w:id="205" w:author="Yijing Lin" w:date="2017-12-21T09:39:00Z">
            <w:rPr>
              <w:ins w:id="206" w:author="Yijing Lin" w:date="2017-12-21T09:35:00Z"/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pPrChange w:id="207" w:author="Yijing Lin" w:date="2017-12-21T09:39:00Z">
          <w:pPr>
            <w:pStyle w:val="a7"/>
            <w:numPr>
              <w:numId w:val="2"/>
            </w:numPr>
            <w:spacing w:line="360" w:lineRule="auto"/>
            <w:ind w:left="720" w:firstLineChars="0" w:hanging="720"/>
          </w:pPr>
        </w:pPrChange>
      </w:pPr>
      <w:ins w:id="208" w:author="Yijing Lin" w:date="2017-12-21T09:39:00Z">
        <w:r>
          <w:rPr>
            <w:rFonts w:ascii="黑体" w:eastAsia="黑体" w:hAnsi="黑体"/>
            <w:bCs/>
            <w:kern w:val="0"/>
            <w:sz w:val="28"/>
            <w:szCs w:val="28"/>
          </w:rPr>
          <w:t>（一）</w:t>
        </w:r>
      </w:ins>
      <w:ins w:id="209" w:author="Yijing Lin" w:date="2017-12-21T09:33:00Z">
        <w:r w:rsidR="00BE3206" w:rsidRPr="006C1910">
          <w:rPr>
            <w:rFonts w:ascii="黑体" w:eastAsia="黑体" w:hAnsi="黑体" w:hint="eastAsia"/>
            <w:bCs/>
            <w:kern w:val="0"/>
            <w:sz w:val="28"/>
            <w:szCs w:val="28"/>
            <w:rPrChange w:id="210" w:author="Yijing Lin" w:date="2017-12-21T09:39:00Z">
              <w:rPr>
                <w:rFonts w:hint="eastAsia"/>
              </w:rPr>
            </w:rPrChange>
          </w:rPr>
          <w:t>时间表</w:t>
        </w:r>
      </w:ins>
    </w:p>
    <w:p w14:paraId="10F52AFB" w14:textId="37D40E44" w:rsidR="008F068C" w:rsidRPr="008F068C" w:rsidRDefault="008F068C">
      <w:pPr>
        <w:spacing w:line="360" w:lineRule="auto"/>
        <w:ind w:firstLine="420"/>
        <w:rPr>
          <w:ins w:id="211" w:author="Yijing Lin" w:date="2017-12-21T09:34:00Z"/>
          <w:rFonts w:ascii="黑体" w:eastAsia="黑体" w:hAnsi="黑体"/>
          <w:bCs/>
          <w:kern w:val="0"/>
          <w:sz w:val="21"/>
          <w:szCs w:val="21"/>
          <w:rPrChange w:id="212" w:author="Yijing Lin" w:date="2017-12-21T09:35:00Z">
            <w:rPr>
              <w:ins w:id="213" w:author="Yijing Lin" w:date="2017-12-21T09:34:00Z"/>
            </w:rPr>
          </w:rPrChange>
        </w:rPr>
        <w:pPrChange w:id="214" w:author="Yijing Lin" w:date="2017-12-23T17:32:00Z">
          <w:pPr>
            <w:pStyle w:val="a7"/>
            <w:numPr>
              <w:numId w:val="2"/>
            </w:numPr>
            <w:spacing w:line="360" w:lineRule="auto"/>
            <w:ind w:left="720" w:firstLineChars="0" w:hanging="720"/>
          </w:pPr>
        </w:pPrChange>
      </w:pPr>
      <w:ins w:id="215" w:author="Yijing Lin" w:date="2017-12-21T09:35:00Z">
        <w:r>
          <w:rPr>
            <w:rFonts w:hint="eastAsia"/>
            <w:sz w:val="21"/>
          </w:rPr>
          <w:t>整理</w:t>
        </w:r>
      </w:ins>
      <w:ins w:id="216" w:author="Yijing Lin" w:date="2017-12-23T17:30:00Z">
        <w:r w:rsidR="00CA61C4">
          <w:rPr>
            <w:sz w:val="21"/>
          </w:rPr>
          <w:t>“</w:t>
        </w:r>
        <w:r w:rsidR="00CA61C4">
          <w:rPr>
            <w:sz w:val="21"/>
          </w:rPr>
          <w:t>煤改电</w:t>
        </w:r>
        <w:r w:rsidR="00CA61C4">
          <w:rPr>
            <w:sz w:val="21"/>
          </w:rPr>
          <w:t>”</w:t>
        </w:r>
        <w:r w:rsidR="00CA61C4">
          <w:rPr>
            <w:rFonts w:hint="eastAsia"/>
            <w:sz w:val="21"/>
          </w:rPr>
          <w:t>相关</w:t>
        </w:r>
        <w:r w:rsidR="00CA61C4">
          <w:rPr>
            <w:sz w:val="21"/>
          </w:rPr>
          <w:t>事件中</w:t>
        </w:r>
      </w:ins>
      <w:ins w:id="217" w:author="Yijing Lin" w:date="2017-12-23T17:31:00Z">
        <w:r w:rsidR="00CA61C4">
          <w:rPr>
            <w:rFonts w:hint="eastAsia"/>
            <w:sz w:val="21"/>
          </w:rPr>
          <w:t>新闻</w:t>
        </w:r>
      </w:ins>
      <w:ins w:id="218" w:author="Yijing Lin" w:date="2017-12-23T17:30:00Z">
        <w:r w:rsidR="00CA61C4">
          <w:rPr>
            <w:sz w:val="21"/>
          </w:rPr>
          <w:t>报道、</w:t>
        </w:r>
      </w:ins>
      <w:ins w:id="219" w:author="Yijing Lin" w:date="2017-12-21T09:35:00Z">
        <w:r>
          <w:rPr>
            <w:sz w:val="21"/>
          </w:rPr>
          <w:t>网络媒体、微信自媒体、</w:t>
        </w:r>
        <w:r>
          <w:rPr>
            <w:rFonts w:hint="eastAsia"/>
            <w:sz w:val="21"/>
          </w:rPr>
          <w:t>微博</w:t>
        </w:r>
        <w:r>
          <w:rPr>
            <w:sz w:val="21"/>
          </w:rPr>
          <w:t>舆论</w:t>
        </w:r>
        <w:r>
          <w:rPr>
            <w:rFonts w:hint="eastAsia"/>
            <w:sz w:val="21"/>
          </w:rPr>
          <w:t>等</w:t>
        </w:r>
        <w:r>
          <w:rPr>
            <w:sz w:val="21"/>
          </w:rPr>
          <w:t>发生的时间，</w:t>
        </w:r>
      </w:ins>
      <w:ins w:id="220" w:author="Yijing Lin" w:date="2017-12-23T17:30:00Z">
        <w:r w:rsidR="00CA61C4">
          <w:rPr>
            <w:sz w:val="21"/>
          </w:rPr>
          <w:t>在</w:t>
        </w:r>
        <w:r w:rsidR="00CA61C4">
          <w:rPr>
            <w:sz w:val="21"/>
          </w:rPr>
          <w:t>“</w:t>
        </w:r>
        <w:r w:rsidR="00CA61C4">
          <w:rPr>
            <w:sz w:val="21"/>
          </w:rPr>
          <w:t>煤改电</w:t>
        </w:r>
        <w:r w:rsidR="00CA61C4">
          <w:rPr>
            <w:sz w:val="21"/>
          </w:rPr>
          <w:t>”</w:t>
        </w:r>
        <w:r w:rsidR="00CA61C4">
          <w:rPr>
            <w:rFonts w:hint="eastAsia"/>
            <w:sz w:val="21"/>
          </w:rPr>
          <w:t>相关</w:t>
        </w:r>
        <w:r w:rsidR="00CA61C4">
          <w:rPr>
            <w:sz w:val="21"/>
          </w:rPr>
          <w:t>事件中</w:t>
        </w:r>
      </w:ins>
      <w:ins w:id="221" w:author="Yijing Lin" w:date="2017-12-21T09:35:00Z">
        <w:r>
          <w:rPr>
            <w:rFonts w:hint="eastAsia"/>
            <w:sz w:val="21"/>
          </w:rPr>
          <w:t>理清</w:t>
        </w:r>
        <w:r>
          <w:rPr>
            <w:sz w:val="21"/>
          </w:rPr>
          <w:t>其中的因果关系。</w:t>
        </w:r>
      </w:ins>
    </w:p>
    <w:p w14:paraId="0C0FAF7B" w14:textId="65B1DD01" w:rsidR="008F7DC2" w:rsidRPr="006C1910" w:rsidRDefault="008F7DC2" w:rsidP="008F7DC2">
      <w:pPr>
        <w:rPr>
          <w:ins w:id="222" w:author="Yijing Lin" w:date="2017-12-21T09:17:00Z"/>
          <w:b/>
          <w:sz w:val="28"/>
          <w:szCs w:val="28"/>
        </w:rPr>
      </w:pPr>
      <w:ins w:id="223" w:author="Yijing Lin" w:date="2017-12-21T09:17:00Z">
        <w:r w:rsidRPr="006C1910">
          <w:rPr>
            <w:rFonts w:ascii="黑体" w:eastAsia="黑体" w:hAnsi="黑体"/>
            <w:bCs/>
            <w:kern w:val="0"/>
            <w:sz w:val="28"/>
            <w:szCs w:val="28"/>
            <w:rPrChange w:id="224" w:author="Yijing Lin" w:date="2017-12-21T09:39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t>（</w:t>
        </w:r>
      </w:ins>
      <w:ins w:id="225" w:author="Yijing Lin" w:date="2017-12-21T09:33:00Z">
        <w:r w:rsidR="00BE3206" w:rsidRPr="006C1910">
          <w:rPr>
            <w:rFonts w:ascii="黑体" w:eastAsia="黑体" w:hAnsi="黑体" w:hint="eastAsia"/>
            <w:bCs/>
            <w:kern w:val="0"/>
            <w:sz w:val="28"/>
            <w:szCs w:val="28"/>
            <w:rPrChange w:id="226" w:author="Yijing Lin" w:date="2017-12-21T09:39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t>二</w:t>
        </w:r>
      </w:ins>
      <w:ins w:id="227" w:author="Yijing Lin" w:date="2017-12-21T09:17:00Z">
        <w:r w:rsidRPr="006C1910">
          <w:rPr>
            <w:rFonts w:ascii="黑体" w:eastAsia="黑体" w:hAnsi="黑体"/>
            <w:bCs/>
            <w:kern w:val="0"/>
            <w:sz w:val="28"/>
            <w:szCs w:val="28"/>
            <w:rPrChange w:id="228" w:author="Yijing Lin" w:date="2017-12-21T09:39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t>）访谈法</w:t>
        </w:r>
      </w:ins>
    </w:p>
    <w:p w14:paraId="6B84DF20" w14:textId="561E7DCF" w:rsidR="00A709FA" w:rsidRPr="00195CF9" w:rsidRDefault="001C6C36" w:rsidP="00B242A2">
      <w:pPr>
        <w:spacing w:line="360" w:lineRule="auto"/>
        <w:ind w:firstLine="420"/>
        <w:rPr>
          <w:sz w:val="21"/>
        </w:rPr>
      </w:pPr>
      <w:r>
        <w:rPr>
          <w:sz w:val="21"/>
        </w:rPr>
        <w:t>选取</w:t>
      </w:r>
      <w:r w:rsidR="00A709FA" w:rsidRPr="00195CF9">
        <w:rPr>
          <w:rFonts w:hint="eastAsia"/>
          <w:sz w:val="21"/>
        </w:rPr>
        <w:t>北京</w:t>
      </w:r>
      <w:r w:rsidR="00F54441" w:rsidRPr="00F54441">
        <w:rPr>
          <w:rFonts w:hint="eastAsia"/>
          <w:sz w:val="21"/>
        </w:rPr>
        <w:t>顺义张镇</w:t>
      </w:r>
      <w:r>
        <w:rPr>
          <w:sz w:val="21"/>
        </w:rPr>
        <w:t>，</w:t>
      </w:r>
      <w:r w:rsidR="00496B5C">
        <w:rPr>
          <w:sz w:val="21"/>
        </w:rPr>
        <w:t>深入老百姓家庭中进行访谈</w:t>
      </w:r>
      <w:ins w:id="229" w:author="Yijing Lin" w:date="2017-12-21T08:39:00Z">
        <w:r w:rsidR="00A71D2E">
          <w:rPr>
            <w:sz w:val="21"/>
          </w:rPr>
          <w:t>，</w:t>
        </w:r>
        <w:r w:rsidR="00A71D2E">
          <w:rPr>
            <w:rFonts w:hint="eastAsia"/>
            <w:sz w:val="21"/>
          </w:rPr>
          <w:t>访问</w:t>
        </w:r>
        <w:r w:rsidR="00A71D2E">
          <w:rPr>
            <w:sz w:val="21"/>
          </w:rPr>
          <w:t>煤改</w:t>
        </w:r>
        <w:r w:rsidR="00A71D2E">
          <w:rPr>
            <w:rFonts w:hint="eastAsia"/>
            <w:sz w:val="21"/>
          </w:rPr>
          <w:t>电</w:t>
        </w:r>
        <w:r w:rsidR="00A71D2E" w:rsidRPr="00B242A2">
          <w:rPr>
            <w:rFonts w:hint="eastAsia"/>
            <w:sz w:val="21"/>
          </w:rPr>
          <w:t>带来</w:t>
        </w:r>
        <w:r w:rsidR="00A71D2E">
          <w:rPr>
            <w:sz w:val="21"/>
          </w:rPr>
          <w:t>的生活的变化</w:t>
        </w:r>
      </w:ins>
      <w:r w:rsidR="00496B5C">
        <w:rPr>
          <w:sz w:val="21"/>
        </w:rPr>
        <w:t>。</w:t>
      </w:r>
      <w:ins w:id="230" w:author="Yijing Lin" w:date="2017-12-23T17:53:00Z">
        <w:r w:rsidR="000345A6">
          <w:rPr>
            <w:sz w:val="21"/>
          </w:rPr>
          <w:t>在采访之前，</w:t>
        </w:r>
        <w:r w:rsidR="000345A6">
          <w:rPr>
            <w:rFonts w:hint="eastAsia"/>
            <w:sz w:val="21"/>
          </w:rPr>
          <w:t>我们</w:t>
        </w:r>
        <w:r w:rsidR="000345A6">
          <w:rPr>
            <w:sz w:val="21"/>
          </w:rPr>
          <w:t>需要说明来意，</w:t>
        </w:r>
        <w:r w:rsidR="00B1737D">
          <w:rPr>
            <w:sz w:val="21"/>
          </w:rPr>
          <w:t>消除民众对我们的戒心，</w:t>
        </w:r>
      </w:ins>
      <w:ins w:id="231" w:author="Yijing Lin" w:date="2017-12-23T17:29:00Z">
        <w:r w:rsidR="001848B1">
          <w:rPr>
            <w:sz w:val="21"/>
          </w:rPr>
          <w:t>采访大纲如下：</w:t>
        </w:r>
      </w:ins>
    </w:p>
    <w:p w14:paraId="13EBCA6A" w14:textId="5DB979A3" w:rsidR="00212738" w:rsidDel="00A71D2E" w:rsidRDefault="003039FB">
      <w:pPr>
        <w:rPr>
          <w:del w:id="232" w:author="Yijing Lin" w:date="2017-12-21T08:38:00Z"/>
          <w:b/>
          <w:sz w:val="28"/>
        </w:rPr>
      </w:pPr>
      <w:del w:id="233" w:author="Yijing Lin" w:date="2017-12-21T08:36:00Z">
        <w:r w:rsidDel="00A5553A">
          <w:rPr>
            <w:rFonts w:ascii="Arial" w:eastAsia="黑体" w:hAnsi="Arial" w:cs="Arial"/>
            <w:b/>
            <w:kern w:val="0"/>
          </w:rPr>
          <w:lastRenderedPageBreak/>
          <w:delText>3</w:delText>
        </w:r>
      </w:del>
      <w:del w:id="234" w:author="Yijing Lin" w:date="2017-12-21T08:38:00Z">
        <w:r w:rsidRPr="003039FB" w:rsidDel="00A71D2E">
          <w:rPr>
            <w:rFonts w:ascii="方正小标宋简体" w:hint="eastAsia"/>
            <w:color w:val="FFFFFF" w:themeColor="background1"/>
            <w:sz w:val="18"/>
          </w:rPr>
          <w:delText>□</w:delText>
        </w:r>
      </w:del>
      <w:del w:id="235" w:author="Yijing Lin" w:date="2017-12-21T08:37:00Z">
        <w:r w:rsidR="00212738" w:rsidDel="00A5553A">
          <w:rPr>
            <w:rFonts w:hint="eastAsia"/>
            <w:b/>
            <w:sz w:val="28"/>
          </w:rPr>
          <w:delText>调研</w:delText>
        </w:r>
        <w:r w:rsidR="00212738" w:rsidDel="00A5553A">
          <w:rPr>
            <w:b/>
            <w:sz w:val="28"/>
          </w:rPr>
          <w:delText>设计（对象、</w:delText>
        </w:r>
        <w:r w:rsidR="00212738" w:rsidDel="00A5553A">
          <w:rPr>
            <w:rFonts w:hint="eastAsia"/>
            <w:b/>
            <w:sz w:val="28"/>
          </w:rPr>
          <w:delText>方法</w:delText>
        </w:r>
        <w:r w:rsidR="00212738" w:rsidDel="00A5553A">
          <w:rPr>
            <w:b/>
            <w:sz w:val="28"/>
          </w:rPr>
          <w:delText>等）</w:delText>
        </w:r>
      </w:del>
    </w:p>
    <w:p w14:paraId="08A621D5" w14:textId="38B9AC26" w:rsidR="00B1488B" w:rsidDel="00A71D2E" w:rsidRDefault="00231305" w:rsidP="002E066A">
      <w:pPr>
        <w:spacing w:line="360" w:lineRule="auto"/>
        <w:ind w:firstLine="420"/>
        <w:rPr>
          <w:ins w:id="236" w:author="肖子璇" w:date="2017-12-19T21:29:00Z"/>
          <w:del w:id="237" w:author="Yijing Lin" w:date="2017-12-21T08:39:00Z"/>
          <w:sz w:val="21"/>
        </w:rPr>
      </w:pPr>
      <w:del w:id="238" w:author="Yijing Lin" w:date="2017-12-21T08:39:00Z">
        <w:r w:rsidRPr="00B242A2" w:rsidDel="00A71D2E">
          <w:rPr>
            <w:sz w:val="21"/>
          </w:rPr>
          <w:delText>访谈城中村</w:delText>
        </w:r>
        <w:r w:rsidR="007A7985" w:rsidRPr="00B242A2" w:rsidDel="00A71D2E">
          <w:rPr>
            <w:rFonts w:hint="eastAsia"/>
            <w:sz w:val="21"/>
          </w:rPr>
          <w:delText>普通</w:delText>
        </w:r>
        <w:r w:rsidR="007A7985" w:rsidRPr="00B242A2" w:rsidDel="00A71D2E">
          <w:rPr>
            <w:sz w:val="21"/>
          </w:rPr>
          <w:delText>老百姓：</w:delText>
        </w:r>
        <w:r w:rsidR="0097101E" w:rsidDel="00A71D2E">
          <w:rPr>
            <w:sz w:val="21"/>
          </w:rPr>
          <w:delText>煤改</w:delText>
        </w:r>
        <w:r w:rsidR="0097101E" w:rsidDel="00A71D2E">
          <w:rPr>
            <w:rFonts w:hint="eastAsia"/>
            <w:sz w:val="21"/>
          </w:rPr>
          <w:delText>电</w:delText>
        </w:r>
        <w:r w:rsidR="003569E1" w:rsidRPr="00B242A2" w:rsidDel="00A71D2E">
          <w:rPr>
            <w:rFonts w:hint="eastAsia"/>
            <w:sz w:val="21"/>
          </w:rPr>
          <w:delText>带来</w:delText>
        </w:r>
        <w:r w:rsidR="00DF562F" w:rsidDel="00A71D2E">
          <w:rPr>
            <w:sz w:val="21"/>
          </w:rPr>
          <w:delText>的生活的变化。</w:delText>
        </w:r>
      </w:del>
    </w:p>
    <w:p w14:paraId="46012D58" w14:textId="5DC1D328" w:rsidR="006E6F04" w:rsidRDefault="00B1488B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239" w:author="Yijing Lin" w:date="2017-12-23T17:39:00Z"/>
          <w:sz w:val="21"/>
        </w:rPr>
      </w:pPr>
      <w:ins w:id="240" w:author="肖子璇" w:date="2017-12-19T21:31:00Z">
        <w:del w:id="241" w:author="Yijing Lin" w:date="2017-12-23T17:34:00Z">
          <w:r w:rsidDel="00405295">
            <w:rPr>
              <w:rFonts w:hint="eastAsia"/>
              <w:sz w:val="21"/>
            </w:rPr>
            <w:delText>出于减少污染目的而进行的煤改电政能否提高</w:delText>
          </w:r>
        </w:del>
      </w:ins>
      <w:ins w:id="242" w:author="肖子璇" w:date="2017-12-19T21:30:00Z">
        <w:del w:id="243" w:author="Yijing Lin" w:date="2017-12-23T17:34:00Z">
          <w:r w:rsidDel="00405295">
            <w:rPr>
              <w:rFonts w:hint="eastAsia"/>
              <w:sz w:val="21"/>
            </w:rPr>
            <w:delText>民众的环保意识</w:delText>
          </w:r>
        </w:del>
      </w:ins>
      <w:ins w:id="244" w:author="肖子璇" w:date="2017-12-19T21:31:00Z">
        <w:del w:id="245" w:author="Yijing Lin" w:date="2017-12-23T17:34:00Z">
          <w:r w:rsidDel="00405295">
            <w:rPr>
              <w:rFonts w:hint="eastAsia"/>
              <w:sz w:val="21"/>
            </w:rPr>
            <w:delText>？</w:delText>
          </w:r>
        </w:del>
      </w:ins>
      <w:ins w:id="246" w:author="Yijing Lin" w:date="2017-12-23T17:33:00Z">
        <w:r w:rsidR="00405295">
          <w:rPr>
            <w:rFonts w:hint="eastAsia"/>
            <w:sz w:val="21"/>
          </w:rPr>
          <w:t>您对于</w:t>
        </w:r>
        <w:r w:rsidR="00405295">
          <w:rPr>
            <w:sz w:val="21"/>
          </w:rPr>
          <w:t>“</w:t>
        </w:r>
        <w:r w:rsidR="00405295">
          <w:rPr>
            <w:sz w:val="21"/>
          </w:rPr>
          <w:t>煤改电</w:t>
        </w:r>
        <w:r w:rsidR="00405295">
          <w:rPr>
            <w:sz w:val="21"/>
          </w:rPr>
          <w:t>”</w:t>
        </w:r>
        <w:r w:rsidR="00405295">
          <w:rPr>
            <w:sz w:val="21"/>
          </w:rPr>
          <w:t>政策有什么样的了解？</w:t>
        </w:r>
      </w:ins>
      <w:ins w:id="247" w:author="Yijing Lin" w:date="2017-12-23T17:39:00Z">
        <w:r w:rsidR="00EF046D">
          <w:rPr>
            <w:sz w:val="21"/>
          </w:rPr>
          <w:t>您</w:t>
        </w:r>
      </w:ins>
      <w:ins w:id="248" w:author="Yijing Lin" w:date="2017-12-23T17:36:00Z">
        <w:r w:rsidR="006E6F04">
          <w:rPr>
            <w:rFonts w:hint="eastAsia"/>
            <w:sz w:val="21"/>
          </w:rPr>
          <w:t>了解</w:t>
        </w:r>
        <w:r w:rsidR="006E6F04">
          <w:rPr>
            <w:sz w:val="21"/>
          </w:rPr>
          <w:t>政策</w:t>
        </w:r>
        <w:r w:rsidR="006E6F04">
          <w:rPr>
            <w:rFonts w:hint="eastAsia"/>
            <w:sz w:val="21"/>
          </w:rPr>
          <w:t>出台</w:t>
        </w:r>
        <w:r w:rsidR="006E6F04">
          <w:rPr>
            <w:sz w:val="21"/>
          </w:rPr>
          <w:t>的初衷</w:t>
        </w:r>
      </w:ins>
      <w:ins w:id="249" w:author="Yijing Lin" w:date="2017-12-23T17:37:00Z">
        <w:r w:rsidR="006E6F04">
          <w:rPr>
            <w:sz w:val="21"/>
          </w:rPr>
          <w:t>吗</w:t>
        </w:r>
      </w:ins>
      <w:ins w:id="250" w:author="Yijing Lin" w:date="2017-12-23T17:36:00Z">
        <w:r w:rsidR="006E6F04">
          <w:rPr>
            <w:sz w:val="21"/>
          </w:rPr>
          <w:t>？</w:t>
        </w:r>
      </w:ins>
      <w:ins w:id="251" w:author="Yijing Lin" w:date="2017-12-23T17:39:00Z">
        <w:r w:rsidR="00496C59">
          <w:rPr>
            <w:sz w:val="21"/>
          </w:rPr>
          <w:t>您</w:t>
        </w:r>
      </w:ins>
      <w:ins w:id="252" w:author="Yijing Lin" w:date="2017-12-23T17:37:00Z">
        <w:r w:rsidR="006E6F04">
          <w:rPr>
            <w:sz w:val="21"/>
          </w:rPr>
          <w:t>感觉</w:t>
        </w:r>
        <w:r w:rsidR="002D6D28">
          <w:rPr>
            <w:sz w:val="21"/>
          </w:rPr>
          <w:t>政策实施</w:t>
        </w:r>
        <w:r w:rsidR="002D6D28">
          <w:rPr>
            <w:rFonts w:hint="eastAsia"/>
            <w:sz w:val="21"/>
          </w:rPr>
          <w:t>是否</w:t>
        </w:r>
        <w:r w:rsidR="002D6D28">
          <w:rPr>
            <w:sz w:val="21"/>
          </w:rPr>
          <w:t>起到了预计的效果？</w:t>
        </w:r>
      </w:ins>
      <w:ins w:id="253" w:author="Yijing Lin" w:date="2017-12-23T17:41:00Z">
        <w:r w:rsidR="007B7006">
          <w:rPr>
            <w:sz w:val="21"/>
          </w:rPr>
          <w:t xml:space="preserve"> </w:t>
        </w:r>
      </w:ins>
    </w:p>
    <w:p w14:paraId="5BFC86A1" w14:textId="7E716A98" w:rsidR="007B7006" w:rsidRDefault="007B7006" w:rsidP="007B7006">
      <w:pPr>
        <w:pStyle w:val="a7"/>
        <w:numPr>
          <w:ilvl w:val="0"/>
          <w:numId w:val="1"/>
        </w:numPr>
        <w:spacing w:line="360" w:lineRule="auto"/>
        <w:ind w:firstLineChars="0"/>
        <w:rPr>
          <w:ins w:id="254" w:author="Yijing Lin" w:date="2017-12-23T17:40:00Z"/>
          <w:sz w:val="21"/>
        </w:rPr>
      </w:pPr>
      <w:ins w:id="255" w:author="Yijing Lin" w:date="2017-12-23T17:40:00Z">
        <w:r>
          <w:rPr>
            <w:sz w:val="21"/>
          </w:rPr>
          <w:t>您认为燃煤取暖</w:t>
        </w:r>
        <w:r>
          <w:rPr>
            <w:rFonts w:hint="eastAsia"/>
            <w:sz w:val="21"/>
          </w:rPr>
          <w:t>是</w:t>
        </w:r>
        <w:r>
          <w:rPr>
            <w:sz w:val="21"/>
          </w:rPr>
          <w:t>雾霾的</w:t>
        </w:r>
        <w:r>
          <w:rPr>
            <w:rFonts w:hint="eastAsia"/>
            <w:sz w:val="21"/>
          </w:rPr>
          <w:t>罪魁祸首</w:t>
        </w:r>
        <w:r>
          <w:rPr>
            <w:sz w:val="21"/>
          </w:rPr>
          <w:t>吗？</w:t>
        </w:r>
      </w:ins>
      <w:ins w:id="256" w:author="Yijing Lin" w:date="2017-12-23T17:41:00Z">
        <w:r>
          <w:rPr>
            <w:sz w:val="21"/>
          </w:rPr>
          <w:t>您</w:t>
        </w:r>
      </w:ins>
      <w:ins w:id="257" w:author="Yijing Lin" w:date="2017-12-23T17:40:00Z">
        <w:r>
          <w:rPr>
            <w:rFonts w:ascii="MS Mincho" w:eastAsia="MS Mincho" w:hAnsi="MS Mincho" w:cs="MS Mincho" w:hint="eastAsia"/>
            <w:sz w:val="21"/>
          </w:rPr>
          <w:t>是否</w:t>
        </w:r>
        <w:r>
          <w:rPr>
            <w:rFonts w:ascii="SimSun" w:eastAsia="SimSun" w:hAnsi="SimSun" w:cs="SimSun"/>
            <w:sz w:val="21"/>
          </w:rPr>
          <w:t>认为</w:t>
        </w:r>
      </w:ins>
      <w:ins w:id="258" w:author="Yijing Lin" w:date="2017-12-23T17:41:00Z">
        <w:r w:rsidR="002C0E13">
          <w:rPr>
            <w:rFonts w:ascii="SimSun" w:eastAsia="SimSun" w:hAnsi="SimSun" w:cs="SimSun"/>
            <w:sz w:val="21"/>
          </w:rPr>
          <w:t>“</w:t>
        </w:r>
      </w:ins>
      <w:ins w:id="259" w:author="Yijing Lin" w:date="2017-12-23T17:40:00Z">
        <w:r>
          <w:rPr>
            <w:rFonts w:ascii="MS Mincho" w:eastAsia="MS Mincho" w:hAnsi="MS Mincho" w:cs="MS Mincho"/>
            <w:sz w:val="21"/>
          </w:rPr>
          <w:t>煤改</w:t>
        </w:r>
        <w:r>
          <w:rPr>
            <w:rFonts w:ascii="SimSun" w:eastAsia="SimSun" w:hAnsi="SimSun" w:cs="SimSun"/>
            <w:sz w:val="21"/>
          </w:rPr>
          <w:t>电</w:t>
        </w:r>
      </w:ins>
      <w:ins w:id="260" w:author="Yijing Lin" w:date="2017-12-23T17:41:00Z">
        <w:r w:rsidR="002C0E13">
          <w:rPr>
            <w:rFonts w:ascii="SimSun" w:eastAsia="SimSun" w:hAnsi="SimSun" w:cs="SimSun"/>
            <w:sz w:val="21"/>
          </w:rPr>
          <w:t>”为</w:t>
        </w:r>
        <w:r w:rsidR="002C0E13">
          <w:rPr>
            <w:rFonts w:ascii="SimSun" w:eastAsia="SimSun" w:hAnsi="SimSun" w:cs="SimSun" w:hint="eastAsia"/>
            <w:sz w:val="21"/>
          </w:rPr>
          <w:t>首都</w:t>
        </w:r>
        <w:r w:rsidR="002C0E13">
          <w:rPr>
            <w:rFonts w:ascii="SimSun" w:eastAsia="SimSun" w:hAnsi="SimSun" w:cs="SimSun"/>
            <w:sz w:val="21"/>
          </w:rPr>
          <w:t>蓝天</w:t>
        </w:r>
        <w:r w:rsidR="002C0E13">
          <w:rPr>
            <w:rFonts w:ascii="SimSun" w:eastAsia="SimSun" w:hAnsi="SimSun" w:cs="SimSun" w:hint="eastAsia"/>
            <w:sz w:val="21"/>
          </w:rPr>
          <w:t>做出</w:t>
        </w:r>
        <w:r w:rsidR="002C0E13">
          <w:rPr>
            <w:rFonts w:ascii="SimSun" w:eastAsia="SimSun" w:hAnsi="SimSun" w:cs="SimSun"/>
            <w:sz w:val="21"/>
          </w:rPr>
          <w:t>了很大的贡献</w:t>
        </w:r>
      </w:ins>
      <w:ins w:id="261" w:author="Yijing Lin" w:date="2017-12-23T17:40:00Z">
        <w:r>
          <w:rPr>
            <w:rFonts w:ascii="MS Mincho" w:eastAsia="MS Mincho" w:hAnsi="MS Mincho" w:cs="MS Mincho"/>
            <w:sz w:val="21"/>
          </w:rPr>
          <w:t>？</w:t>
        </w:r>
      </w:ins>
      <w:ins w:id="262" w:author="Yijing Lin" w:date="2017-12-23T17:41:00Z">
        <w:r>
          <w:rPr>
            <w:sz w:val="21"/>
          </w:rPr>
          <w:t>您认为</w:t>
        </w:r>
        <w:r>
          <w:rPr>
            <w:rFonts w:hint="eastAsia"/>
            <w:sz w:val="21"/>
          </w:rPr>
          <w:t>该政策</w:t>
        </w:r>
        <w:r>
          <w:rPr>
            <w:sz w:val="21"/>
          </w:rPr>
          <w:t>是有必要的吗？</w:t>
        </w:r>
      </w:ins>
    </w:p>
    <w:p w14:paraId="5BC036E7" w14:textId="39137D63" w:rsidR="007B7006" w:rsidRDefault="007B7006" w:rsidP="007B7006">
      <w:pPr>
        <w:pStyle w:val="a7"/>
        <w:numPr>
          <w:ilvl w:val="0"/>
          <w:numId w:val="1"/>
        </w:numPr>
        <w:spacing w:line="360" w:lineRule="auto"/>
        <w:ind w:firstLineChars="0"/>
        <w:rPr>
          <w:ins w:id="263" w:author="Yijing Lin" w:date="2017-12-23T17:39:00Z"/>
          <w:sz w:val="21"/>
        </w:rPr>
      </w:pPr>
      <w:ins w:id="264" w:author="Yijing Lin" w:date="2017-12-23T17:39:00Z">
        <w:r>
          <w:rPr>
            <w:sz w:val="21"/>
          </w:rPr>
          <w:t>您是否了解前一阵子</w:t>
        </w:r>
        <w:r>
          <w:rPr>
            <w:sz w:val="21"/>
          </w:rPr>
          <w:t>“</w:t>
        </w:r>
        <w:r>
          <w:rPr>
            <w:sz w:val="21"/>
          </w:rPr>
          <w:t>禁煤令</w:t>
        </w:r>
        <w:r>
          <w:rPr>
            <w:sz w:val="21"/>
          </w:rPr>
          <w:t>”</w:t>
        </w:r>
        <w:r>
          <w:rPr>
            <w:sz w:val="21"/>
          </w:rPr>
          <w:t>的事件</w:t>
        </w:r>
      </w:ins>
      <w:ins w:id="265" w:author="Yijing Lin" w:date="2017-12-23T17:42:00Z">
        <w:r w:rsidR="00802D55">
          <w:rPr>
            <w:sz w:val="21"/>
          </w:rPr>
          <w:t>（即</w:t>
        </w:r>
      </w:ins>
      <w:ins w:id="266" w:author="Yijing Lin" w:date="2017-12-23T17:43:00Z">
        <w:r w:rsidR="008F160B">
          <w:rPr>
            <w:sz w:val="21"/>
          </w:rPr>
          <w:t>天然气供应</w:t>
        </w:r>
        <w:r w:rsidR="008F160B">
          <w:rPr>
            <w:rFonts w:hint="eastAsia"/>
            <w:sz w:val="21"/>
          </w:rPr>
          <w:t>量</w:t>
        </w:r>
        <w:r w:rsidR="008F160B">
          <w:rPr>
            <w:sz w:val="21"/>
          </w:rPr>
          <w:t>不足时，</w:t>
        </w:r>
      </w:ins>
      <w:ins w:id="267" w:author="Yijing Lin" w:date="2017-12-23T17:42:00Z">
        <w:r w:rsidR="00D03F97">
          <w:rPr>
            <w:rFonts w:hint="eastAsia"/>
            <w:sz w:val="21"/>
          </w:rPr>
          <w:t>禁止</w:t>
        </w:r>
        <w:r w:rsidR="00D03F97">
          <w:rPr>
            <w:sz w:val="21"/>
          </w:rPr>
          <w:t>工人烧煤卖煤，</w:t>
        </w:r>
      </w:ins>
      <w:ins w:id="268" w:author="Yijing Lin" w:date="2017-12-23T17:43:00Z">
        <w:r w:rsidR="008F160B">
          <w:rPr>
            <w:sz w:val="21"/>
          </w:rPr>
          <w:t>以</w:t>
        </w:r>
        <w:r w:rsidR="00D03F97">
          <w:rPr>
            <w:sz w:val="21"/>
          </w:rPr>
          <w:t>“</w:t>
        </w:r>
        <w:r w:rsidR="00D03F97">
          <w:rPr>
            <w:sz w:val="21"/>
          </w:rPr>
          <w:t>污染大气</w:t>
        </w:r>
        <w:r w:rsidR="00D03F97">
          <w:rPr>
            <w:sz w:val="21"/>
          </w:rPr>
          <w:t>”</w:t>
        </w:r>
        <w:r w:rsidR="00D03F97">
          <w:rPr>
            <w:sz w:val="21"/>
          </w:rPr>
          <w:t>的罪名</w:t>
        </w:r>
        <w:r w:rsidR="008F160B">
          <w:rPr>
            <w:sz w:val="21"/>
          </w:rPr>
          <w:t>被拘留</w:t>
        </w:r>
        <w:r w:rsidR="008F160B">
          <w:rPr>
            <w:sz w:val="21"/>
          </w:rPr>
          <w:t>5</w:t>
        </w:r>
        <w:r w:rsidR="008F160B">
          <w:rPr>
            <w:rFonts w:hint="eastAsia"/>
            <w:sz w:val="21"/>
          </w:rPr>
          <w:t>天</w:t>
        </w:r>
      </w:ins>
      <w:ins w:id="269" w:author="Yijing Lin" w:date="2017-12-23T17:42:00Z">
        <w:r w:rsidR="00802D55">
          <w:rPr>
            <w:sz w:val="21"/>
          </w:rPr>
          <w:t>）</w:t>
        </w:r>
      </w:ins>
      <w:ins w:id="270" w:author="Yijing Lin" w:date="2017-12-23T17:39:00Z">
        <w:r>
          <w:rPr>
            <w:sz w:val="21"/>
          </w:rPr>
          <w:t>？该事件的</w:t>
        </w:r>
        <w:r>
          <w:rPr>
            <w:rFonts w:hint="eastAsia"/>
            <w:sz w:val="21"/>
          </w:rPr>
          <w:t>舆论</w:t>
        </w:r>
        <w:r>
          <w:rPr>
            <w:sz w:val="21"/>
          </w:rPr>
          <w:t>是否会对您产生影响？您对煤改电</w:t>
        </w:r>
        <w:r>
          <w:rPr>
            <w:sz w:val="21"/>
          </w:rPr>
          <w:t>”</w:t>
        </w:r>
        <w:r>
          <w:rPr>
            <w:sz w:val="21"/>
          </w:rPr>
          <w:t>政策是否会</w:t>
        </w:r>
        <w:r>
          <w:rPr>
            <w:rFonts w:hint="eastAsia"/>
            <w:sz w:val="21"/>
          </w:rPr>
          <w:t>产生</w:t>
        </w:r>
        <w:r>
          <w:rPr>
            <w:sz w:val="21"/>
          </w:rPr>
          <w:t>抵触情绪？</w:t>
        </w:r>
      </w:ins>
    </w:p>
    <w:p w14:paraId="2472B9F0" w14:textId="78072B1C" w:rsidR="00B1488B" w:rsidRDefault="007B7006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271" w:author="Yijing Lin" w:date="2017-12-23T17:38:00Z"/>
          <w:sz w:val="21"/>
        </w:rPr>
      </w:pPr>
      <w:ins w:id="272" w:author="Yijing Lin" w:date="2017-12-23T17:40:00Z">
        <w:r>
          <w:rPr>
            <w:rFonts w:hint="eastAsia"/>
            <w:sz w:val="21"/>
          </w:rPr>
          <w:t xml:space="preserve"> </w:t>
        </w:r>
      </w:ins>
      <w:ins w:id="273" w:author="Yijing Lin" w:date="2017-12-23T17:33:00Z">
        <w:r w:rsidR="006E6F04">
          <w:rPr>
            <w:rFonts w:hint="eastAsia"/>
            <w:sz w:val="21"/>
          </w:rPr>
          <w:t>“</w:t>
        </w:r>
      </w:ins>
      <w:ins w:id="274" w:author="Yijing Lin" w:date="2017-12-23T17:36:00Z">
        <w:r w:rsidR="006E6F04">
          <w:rPr>
            <w:sz w:val="21"/>
          </w:rPr>
          <w:t>煤改电</w:t>
        </w:r>
      </w:ins>
      <w:ins w:id="275" w:author="Yijing Lin" w:date="2017-12-23T17:33:00Z">
        <w:r w:rsidR="006E6F04">
          <w:rPr>
            <w:rFonts w:hint="eastAsia"/>
            <w:sz w:val="21"/>
          </w:rPr>
          <w:t>”</w:t>
        </w:r>
        <w:r w:rsidR="00405295">
          <w:rPr>
            <w:sz w:val="21"/>
          </w:rPr>
          <w:t>给您的生活带来了什么样的</w:t>
        </w:r>
        <w:r w:rsidR="00405295">
          <w:rPr>
            <w:rFonts w:hint="eastAsia"/>
            <w:sz w:val="21"/>
          </w:rPr>
          <w:t>变化</w:t>
        </w:r>
        <w:r w:rsidR="00405295">
          <w:rPr>
            <w:sz w:val="21"/>
          </w:rPr>
          <w:t>？</w:t>
        </w:r>
        <w:r w:rsidR="00405295">
          <w:rPr>
            <w:rFonts w:hint="eastAsia"/>
            <w:sz w:val="21"/>
          </w:rPr>
          <w:t>变化</w:t>
        </w:r>
        <w:r w:rsidR="00405295">
          <w:rPr>
            <w:sz w:val="21"/>
          </w:rPr>
          <w:t>可以是</w:t>
        </w:r>
      </w:ins>
      <w:ins w:id="276" w:author="Yijing Lin" w:date="2017-12-23T17:34:00Z">
        <w:r w:rsidR="00405295">
          <w:rPr>
            <w:rFonts w:hint="eastAsia"/>
            <w:sz w:val="21"/>
          </w:rPr>
          <w:t>积极</w:t>
        </w:r>
        <w:r w:rsidR="00405295">
          <w:rPr>
            <w:sz w:val="21"/>
          </w:rPr>
          <w:t>也可以是消极的。（举例：</w:t>
        </w:r>
        <w:r w:rsidR="00F67B34">
          <w:rPr>
            <w:rFonts w:hint="eastAsia"/>
            <w:sz w:val="21"/>
          </w:rPr>
          <w:t>设备</w:t>
        </w:r>
      </w:ins>
      <w:ins w:id="277" w:author="Yijing Lin" w:date="2017-12-23T17:35:00Z">
        <w:r w:rsidR="00351B78">
          <w:rPr>
            <w:sz w:val="21"/>
          </w:rPr>
          <w:t>更换</w:t>
        </w:r>
      </w:ins>
      <w:ins w:id="278" w:author="Yijing Lin" w:date="2017-12-23T17:34:00Z">
        <w:r w:rsidR="00F67B34">
          <w:rPr>
            <w:sz w:val="21"/>
          </w:rPr>
          <w:t>问题、</w:t>
        </w:r>
      </w:ins>
      <w:ins w:id="279" w:author="Yijing Lin" w:date="2017-12-23T17:35:00Z">
        <w:r w:rsidR="00563D5F">
          <w:rPr>
            <w:sz w:val="21"/>
          </w:rPr>
          <w:t>电费问题</w:t>
        </w:r>
      </w:ins>
      <w:ins w:id="280" w:author="Yijing Lin" w:date="2017-12-23T17:36:00Z">
        <w:r w:rsidR="00351B78">
          <w:rPr>
            <w:sz w:val="21"/>
          </w:rPr>
          <w:t>等等</w:t>
        </w:r>
      </w:ins>
      <w:ins w:id="281" w:author="Yijing Lin" w:date="2017-12-23T17:34:00Z">
        <w:r w:rsidR="00405295">
          <w:rPr>
            <w:sz w:val="21"/>
          </w:rPr>
          <w:t>）</w:t>
        </w:r>
      </w:ins>
    </w:p>
    <w:p w14:paraId="70B263EE" w14:textId="6F8BA383" w:rsidR="00EF046D" w:rsidDel="007B7006" w:rsidRDefault="006E5BFF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282" w:author="肖子璇" w:date="2017-12-19T21:29:00Z"/>
          <w:del w:id="283" w:author="Yijing Lin" w:date="2017-12-23T17:39:00Z"/>
          <w:sz w:val="21"/>
        </w:rPr>
      </w:pPr>
      <w:ins w:id="284" w:author="Yijing Lin" w:date="2017-12-23T17:46:00Z">
        <w:r>
          <w:rPr>
            <w:sz w:val="21"/>
          </w:rPr>
          <w:t>用</w:t>
        </w:r>
      </w:ins>
      <w:ins w:id="285" w:author="Yijing Lin" w:date="2017-12-23T17:45:00Z">
        <w:r>
          <w:rPr>
            <w:rFonts w:hint="eastAsia"/>
            <w:sz w:val="21"/>
          </w:rPr>
          <w:t>电</w:t>
        </w:r>
        <w:r w:rsidR="00BA30AA">
          <w:rPr>
            <w:sz w:val="21"/>
          </w:rPr>
          <w:t>问题：</w:t>
        </w:r>
        <w:r w:rsidR="00BA30AA">
          <w:rPr>
            <w:sz w:val="21"/>
          </w:rPr>
          <w:t>“</w:t>
        </w:r>
        <w:r w:rsidR="00BA30AA">
          <w:rPr>
            <w:sz w:val="21"/>
          </w:rPr>
          <w:t>煤改电</w:t>
        </w:r>
        <w:r w:rsidR="00BA30AA">
          <w:rPr>
            <w:sz w:val="21"/>
          </w:rPr>
          <w:t>”</w:t>
        </w:r>
        <w:r w:rsidR="00BA30AA">
          <w:rPr>
            <w:sz w:val="21"/>
          </w:rPr>
          <w:t>之后的</w:t>
        </w:r>
        <w:r w:rsidR="00BA30AA">
          <w:rPr>
            <w:rFonts w:hint="eastAsia"/>
            <w:sz w:val="21"/>
          </w:rPr>
          <w:t>电费</w:t>
        </w:r>
        <w:r w:rsidR="00BA30AA">
          <w:rPr>
            <w:sz w:val="21"/>
          </w:rPr>
          <w:t>是否超出您的预期？</w:t>
        </w:r>
      </w:ins>
    </w:p>
    <w:p w14:paraId="1F0726D4" w14:textId="428B14AD" w:rsidR="00B1488B" w:rsidDel="00D95C66" w:rsidRDefault="00B1488B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286" w:author="肖子璇" w:date="2017-12-19T21:32:00Z"/>
          <w:del w:id="287" w:author="Yijing Lin" w:date="2017-12-23T17:36:00Z"/>
          <w:sz w:val="21"/>
        </w:rPr>
      </w:pPr>
      <w:ins w:id="288" w:author="肖子璇" w:date="2017-12-19T21:31:00Z">
        <w:del w:id="289" w:author="Yijing Lin" w:date="2017-12-23T17:36:00Z">
          <w:r w:rsidDel="00D95C66">
            <w:rPr>
              <w:rFonts w:hint="eastAsia"/>
              <w:sz w:val="21"/>
            </w:rPr>
            <w:delText>煤改电施行后是否有效的减轻民众日常</w:delText>
          </w:r>
        </w:del>
      </w:ins>
      <w:ins w:id="290" w:author="肖子璇" w:date="2017-12-19T21:32:00Z">
        <w:del w:id="291" w:author="Yijing Lin" w:date="2017-12-23T17:36:00Z">
          <w:r w:rsidDel="00D95C66">
            <w:rPr>
              <w:rFonts w:hint="eastAsia"/>
              <w:sz w:val="21"/>
            </w:rPr>
            <w:delText>工作（例如换煤工作），方便民众生活？</w:delText>
          </w:r>
        </w:del>
      </w:ins>
    </w:p>
    <w:p w14:paraId="4E70DFFE" w14:textId="4A1F379D" w:rsidR="00B1488B" w:rsidRDefault="00B1488B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292" w:author="肖子璇" w:date="2017-12-19T21:34:00Z"/>
          <w:sz w:val="21"/>
        </w:rPr>
      </w:pPr>
      <w:ins w:id="293" w:author="肖子璇" w:date="2017-12-19T21:32:00Z">
        <w:del w:id="294" w:author="Yijing Lin" w:date="2017-12-23T17:45:00Z">
          <w:r w:rsidDel="00BA30AA">
            <w:rPr>
              <w:rFonts w:hint="eastAsia"/>
              <w:sz w:val="21"/>
            </w:rPr>
            <w:delText>煤改电政策带来用电量大幅度上涨，民众</w:delText>
          </w:r>
        </w:del>
      </w:ins>
      <w:ins w:id="295" w:author="肖子璇" w:date="2017-12-19T21:33:00Z">
        <w:del w:id="296" w:author="Yijing Lin" w:date="2017-12-23T17:45:00Z">
          <w:r w:rsidDel="00BA30AA">
            <w:rPr>
              <w:rFonts w:hint="eastAsia"/>
              <w:sz w:val="21"/>
            </w:rPr>
            <w:delText>日常用电量提高，</w:delText>
          </w:r>
        </w:del>
      </w:ins>
      <w:ins w:id="297" w:author="Yijing Lin" w:date="2017-12-23T17:45:00Z">
        <w:r w:rsidR="00BA30AA">
          <w:rPr>
            <w:sz w:val="21"/>
          </w:rPr>
          <w:t>政府</w:t>
        </w:r>
        <w:r w:rsidR="00BA30AA">
          <w:rPr>
            <w:rFonts w:hint="eastAsia"/>
            <w:sz w:val="21"/>
          </w:rPr>
          <w:t>提供</w:t>
        </w:r>
        <w:r w:rsidR="00BA30AA">
          <w:rPr>
            <w:sz w:val="21"/>
          </w:rPr>
          <w:t>的</w:t>
        </w:r>
      </w:ins>
      <w:ins w:id="298" w:author="肖子璇" w:date="2017-12-19T21:33:00Z">
        <w:r>
          <w:rPr>
            <w:rFonts w:hint="eastAsia"/>
            <w:sz w:val="21"/>
          </w:rPr>
          <w:t>电费补贴</w:t>
        </w:r>
      </w:ins>
      <w:ins w:id="299" w:author="Yijing Lin" w:date="2017-12-23T17:45:00Z">
        <w:r w:rsidR="00BA30AA">
          <w:rPr>
            <w:sz w:val="21"/>
          </w:rPr>
          <w:t>能</w:t>
        </w:r>
      </w:ins>
      <w:ins w:id="300" w:author="肖子璇" w:date="2017-12-19T21:34:00Z">
        <w:del w:id="301" w:author="Yijing Lin" w:date="2017-12-23T17:45:00Z">
          <w:r w:rsidDel="00BA30AA">
            <w:rPr>
              <w:rFonts w:hint="eastAsia"/>
              <w:sz w:val="21"/>
            </w:rPr>
            <w:delText>能否</w:delText>
          </w:r>
        </w:del>
      </w:ins>
      <w:ins w:id="302" w:author="肖子璇" w:date="2017-12-19T21:36:00Z">
        <w:r w:rsidR="009925D6">
          <w:rPr>
            <w:rFonts w:hint="eastAsia"/>
            <w:sz w:val="21"/>
          </w:rPr>
          <w:t>有效减轻</w:t>
        </w:r>
      </w:ins>
      <w:ins w:id="303" w:author="Yijing Lin" w:date="2017-12-23T17:52:00Z">
        <w:r w:rsidR="00315206">
          <w:rPr>
            <w:sz w:val="21"/>
          </w:rPr>
          <w:t>您日常的</w:t>
        </w:r>
      </w:ins>
      <w:ins w:id="304" w:author="肖子璇" w:date="2017-12-19T21:36:00Z">
        <w:r w:rsidR="009925D6">
          <w:rPr>
            <w:rFonts w:hint="eastAsia"/>
            <w:sz w:val="21"/>
          </w:rPr>
          <w:t>电费压力</w:t>
        </w:r>
      </w:ins>
      <w:ins w:id="305" w:author="Yijing Lin" w:date="2017-12-23T17:45:00Z">
        <w:r w:rsidR="00BA30AA">
          <w:rPr>
            <w:sz w:val="21"/>
          </w:rPr>
          <w:t>吗？</w:t>
        </w:r>
      </w:ins>
      <w:ins w:id="306" w:author="肖子璇" w:date="2017-12-19T21:36:00Z">
        <w:del w:id="307" w:author="Yijing Lin" w:date="2017-12-23T17:45:00Z">
          <w:r w:rsidR="009925D6" w:rsidDel="00BA30AA">
            <w:rPr>
              <w:rFonts w:hint="eastAsia"/>
              <w:sz w:val="21"/>
            </w:rPr>
            <w:delText>，避免日常支出过大？</w:delText>
          </w:r>
        </w:del>
      </w:ins>
      <w:ins w:id="308" w:author="Yijing Lin" w:date="2017-12-23T17:37:00Z">
        <w:r w:rsidR="00FD3107">
          <w:rPr>
            <w:sz w:val="21"/>
          </w:rPr>
          <w:t>会</w:t>
        </w:r>
      </w:ins>
      <w:ins w:id="309" w:author="Yijing Lin" w:date="2017-12-23T17:52:00Z">
        <w:r w:rsidR="00E35120">
          <w:rPr>
            <w:sz w:val="21"/>
          </w:rPr>
          <w:t>不会</w:t>
        </w:r>
      </w:ins>
      <w:ins w:id="310" w:author="Yijing Lin" w:date="2017-12-23T17:37:00Z">
        <w:r w:rsidR="00FD3107">
          <w:rPr>
            <w:sz w:val="21"/>
          </w:rPr>
          <w:t>出现用电</w:t>
        </w:r>
      </w:ins>
      <w:ins w:id="311" w:author="Yijing Lin" w:date="2017-12-23T17:38:00Z">
        <w:r w:rsidR="00FD3107">
          <w:rPr>
            <w:sz w:val="21"/>
          </w:rPr>
          <w:t>量</w:t>
        </w:r>
      </w:ins>
      <w:ins w:id="312" w:author="Yijing Lin" w:date="2017-12-23T17:37:00Z">
        <w:r w:rsidR="00FD3107">
          <w:rPr>
            <w:sz w:val="21"/>
          </w:rPr>
          <w:t>过载</w:t>
        </w:r>
      </w:ins>
      <w:ins w:id="313" w:author="Yijing Lin" w:date="2017-12-23T17:38:00Z">
        <w:r w:rsidR="00FD3107">
          <w:rPr>
            <w:sz w:val="21"/>
          </w:rPr>
          <w:t>引起</w:t>
        </w:r>
      </w:ins>
      <w:ins w:id="314" w:author="Yijing Lin" w:date="2017-12-23T17:37:00Z">
        <w:r w:rsidR="00FD3107">
          <w:rPr>
            <w:sz w:val="21"/>
          </w:rPr>
          <w:t>跳闸的问题？</w:t>
        </w:r>
      </w:ins>
    </w:p>
    <w:p w14:paraId="7F76D2BC" w14:textId="16A765FF" w:rsidR="00E147A0" w:rsidRPr="00E147A0" w:rsidRDefault="00A418F5" w:rsidP="00E147A0">
      <w:pPr>
        <w:pStyle w:val="a7"/>
        <w:numPr>
          <w:ilvl w:val="0"/>
          <w:numId w:val="1"/>
        </w:numPr>
        <w:spacing w:line="360" w:lineRule="auto"/>
        <w:ind w:firstLineChars="0"/>
        <w:rPr>
          <w:ins w:id="315" w:author="Yijing Lin" w:date="2017-12-21T09:11:00Z"/>
          <w:sz w:val="21"/>
          <w:rPrChange w:id="316" w:author="Yijing Lin" w:date="2017-12-23T17:54:00Z">
            <w:rPr>
              <w:ins w:id="317" w:author="Yijing Lin" w:date="2017-12-21T09:11:00Z"/>
            </w:rPr>
          </w:rPrChange>
        </w:rPr>
      </w:pPr>
      <w:ins w:id="318" w:author="Yijing Lin" w:date="2017-12-23T17:53:00Z">
        <w:r>
          <w:rPr>
            <w:sz w:val="21"/>
          </w:rPr>
          <w:t>“</w:t>
        </w:r>
      </w:ins>
      <w:ins w:id="319" w:author="肖子璇" w:date="2017-12-19T21:34:00Z">
        <w:del w:id="320" w:author="Yijing Lin" w:date="2017-12-23T17:53:00Z">
          <w:r w:rsidR="00B1488B" w:rsidDel="00A418F5">
            <w:rPr>
              <w:rFonts w:hint="eastAsia"/>
              <w:sz w:val="21"/>
            </w:rPr>
            <w:delText>煤改电推进后传统取暖设施被</w:delText>
          </w:r>
        </w:del>
      </w:ins>
      <w:ins w:id="321" w:author="Yijing Lin" w:date="2017-12-23T17:53:00Z">
        <w:r>
          <w:rPr>
            <w:sz w:val="21"/>
          </w:rPr>
          <w:t>煤改电</w:t>
        </w:r>
        <w:r>
          <w:rPr>
            <w:sz w:val="21"/>
          </w:rPr>
          <w:t>”</w:t>
        </w:r>
      </w:ins>
      <w:ins w:id="322" w:author="Yijing Lin" w:date="2017-12-23T17:54:00Z">
        <w:r>
          <w:rPr>
            <w:rFonts w:hint="eastAsia"/>
            <w:sz w:val="21"/>
          </w:rPr>
          <w:t>之后</w:t>
        </w:r>
        <w:r>
          <w:rPr>
            <w:sz w:val="21"/>
          </w:rPr>
          <w:t>您是否能够</w:t>
        </w:r>
      </w:ins>
      <w:ins w:id="323" w:author="肖子璇" w:date="2017-12-19T21:34:00Z">
        <w:del w:id="324" w:author="Yijing Lin" w:date="2017-12-23T17:53:00Z">
          <w:r w:rsidR="00B1488B" w:rsidDel="00A418F5">
            <w:rPr>
              <w:rFonts w:hint="eastAsia"/>
              <w:sz w:val="21"/>
            </w:rPr>
            <w:delText>新型采暖设备取代，民众是否</w:delText>
          </w:r>
        </w:del>
      </w:ins>
      <w:ins w:id="325" w:author="肖子璇" w:date="2017-12-19T21:35:00Z">
        <w:r w:rsidR="00B1488B">
          <w:rPr>
            <w:rFonts w:hint="eastAsia"/>
            <w:sz w:val="21"/>
          </w:rPr>
          <w:t>顺利适应并使用新设备？新设备售后服务工作如何？</w:t>
        </w:r>
      </w:ins>
    </w:p>
    <w:p w14:paraId="0780E54A" w14:textId="30A9CDEB" w:rsidR="009719A5" w:rsidDel="00EF046D" w:rsidRDefault="00E147A0" w:rsidP="00B1488B">
      <w:pPr>
        <w:pStyle w:val="a7"/>
        <w:numPr>
          <w:ilvl w:val="0"/>
          <w:numId w:val="1"/>
        </w:numPr>
        <w:spacing w:line="360" w:lineRule="auto"/>
        <w:ind w:firstLineChars="0"/>
        <w:rPr>
          <w:ins w:id="326" w:author="肖子璇" w:date="2017-12-19T21:31:00Z"/>
          <w:del w:id="327" w:author="Yijing Lin" w:date="2017-12-23T17:39:00Z"/>
          <w:sz w:val="21"/>
        </w:rPr>
      </w:pPr>
      <w:ins w:id="328" w:author="Yijing Lin" w:date="2017-12-23T17:54:00Z">
        <w:r>
          <w:rPr>
            <w:sz w:val="21"/>
          </w:rPr>
          <w:t>采访大纲</w:t>
        </w:r>
        <w:r w:rsidR="00A91157">
          <w:rPr>
            <w:rFonts w:hint="eastAsia"/>
            <w:sz w:val="21"/>
          </w:rPr>
          <w:t>会</w:t>
        </w:r>
        <w:r w:rsidR="00A91157">
          <w:rPr>
            <w:sz w:val="21"/>
          </w:rPr>
          <w:t>根据具体</w:t>
        </w:r>
        <w:r w:rsidR="006331F9">
          <w:rPr>
            <w:sz w:val="21"/>
          </w:rPr>
          <w:t>研究中的发现进行进一步的</w:t>
        </w:r>
        <w:r>
          <w:rPr>
            <w:sz w:val="21"/>
          </w:rPr>
          <w:t>调整，</w:t>
        </w:r>
      </w:ins>
      <w:ins w:id="329" w:author="Yijing Lin" w:date="2017-12-23T17:47:00Z">
        <w:r w:rsidR="003706C3">
          <w:rPr>
            <w:rFonts w:hint="eastAsia"/>
            <w:sz w:val="21"/>
          </w:rPr>
          <w:t>与此同时</w:t>
        </w:r>
        <w:r w:rsidR="003706C3">
          <w:rPr>
            <w:sz w:val="21"/>
          </w:rPr>
          <w:t>，</w:t>
        </w:r>
        <w:r w:rsidR="003706C3">
          <w:rPr>
            <w:rFonts w:hint="eastAsia"/>
            <w:sz w:val="21"/>
          </w:rPr>
          <w:t>我们</w:t>
        </w:r>
        <w:r w:rsidR="003706C3">
          <w:rPr>
            <w:sz w:val="21"/>
          </w:rPr>
          <w:t>还</w:t>
        </w:r>
        <w:r w:rsidR="003706C3">
          <w:rPr>
            <w:rFonts w:hint="eastAsia"/>
            <w:sz w:val="21"/>
          </w:rPr>
          <w:t>需要</w:t>
        </w:r>
        <w:r w:rsidR="003706C3">
          <w:rPr>
            <w:sz w:val="21"/>
          </w:rPr>
          <w:t>统计</w:t>
        </w:r>
        <w:r w:rsidR="00955E96">
          <w:rPr>
            <w:sz w:val="21"/>
          </w:rPr>
          <w:t>被采访家庭的</w:t>
        </w:r>
        <w:r w:rsidR="003706C3">
          <w:rPr>
            <w:sz w:val="21"/>
          </w:rPr>
          <w:t>人口学变量：</w:t>
        </w:r>
        <w:r w:rsidR="00775AF6">
          <w:rPr>
            <w:sz w:val="21"/>
          </w:rPr>
          <w:t>家庭人数、</w:t>
        </w:r>
        <w:r w:rsidR="00681CD7">
          <w:rPr>
            <w:rFonts w:hint="eastAsia"/>
            <w:sz w:val="21"/>
          </w:rPr>
          <w:t>家庭</w:t>
        </w:r>
        <w:r w:rsidR="00681CD7">
          <w:rPr>
            <w:sz w:val="21"/>
          </w:rPr>
          <w:t>经济条件、</w:t>
        </w:r>
        <w:r w:rsidR="00681CD7">
          <w:rPr>
            <w:rFonts w:hint="eastAsia"/>
            <w:sz w:val="21"/>
          </w:rPr>
          <w:t>受</w:t>
        </w:r>
      </w:ins>
      <w:ins w:id="330" w:author="Yijing Lin" w:date="2017-12-23T17:46:00Z">
        <w:r w:rsidR="003706C3">
          <w:rPr>
            <w:sz w:val="21"/>
          </w:rPr>
          <w:t>教育程度、</w:t>
        </w:r>
        <w:r w:rsidR="003706C3">
          <w:rPr>
            <w:rFonts w:hint="eastAsia"/>
            <w:sz w:val="21"/>
          </w:rPr>
          <w:t>年龄</w:t>
        </w:r>
      </w:ins>
      <w:ins w:id="331" w:author="Yijing Lin" w:date="2017-12-23T17:47:00Z">
        <w:r w:rsidR="003706C3">
          <w:rPr>
            <w:rFonts w:hint="eastAsia"/>
            <w:sz w:val="21"/>
          </w:rPr>
          <w:t>等等</w:t>
        </w:r>
      </w:ins>
      <w:ins w:id="332" w:author="Yijing Lin" w:date="2017-12-23T17:54:00Z">
        <w:r w:rsidR="00A6162F">
          <w:rPr>
            <w:sz w:val="21"/>
          </w:rPr>
          <w:t>。</w:t>
        </w:r>
      </w:ins>
    </w:p>
    <w:p w14:paraId="34D574F4" w14:textId="77777777" w:rsidR="008F7DC2" w:rsidRDefault="008F7DC2" w:rsidP="002E066A">
      <w:pPr>
        <w:spacing w:line="360" w:lineRule="auto"/>
        <w:ind w:firstLine="420"/>
        <w:rPr>
          <w:ins w:id="333" w:author="Yijing Lin" w:date="2017-12-21T09:18:00Z"/>
          <w:sz w:val="21"/>
        </w:rPr>
      </w:pPr>
    </w:p>
    <w:p w14:paraId="0ECCFA9E" w14:textId="5CB7EB6C" w:rsidR="0051729C" w:rsidRPr="00B1488B" w:rsidDel="009719A5" w:rsidRDefault="00DF562F">
      <w:pPr>
        <w:spacing w:line="360" w:lineRule="auto"/>
        <w:ind w:left="420"/>
        <w:rPr>
          <w:del w:id="334" w:author="Yijing Lin" w:date="2017-12-21T09:12:00Z"/>
          <w:sz w:val="21"/>
          <w:rPrChange w:id="335" w:author="肖子璇" w:date="2017-12-19T21:35:00Z">
            <w:rPr>
              <w:del w:id="336" w:author="Yijing Lin" w:date="2017-12-21T09:12:00Z"/>
            </w:rPr>
          </w:rPrChange>
        </w:rPr>
        <w:pPrChange w:id="337" w:author="肖子璇" w:date="2017-12-19T21:35:00Z">
          <w:pPr>
            <w:spacing w:line="360" w:lineRule="auto"/>
            <w:ind w:firstLine="420"/>
          </w:pPr>
        </w:pPrChange>
      </w:pPr>
      <w:del w:id="338" w:author="Yijing Lin" w:date="2017-12-21T09:12:00Z">
        <w:r w:rsidRPr="00B1488B" w:rsidDel="009719A5">
          <w:rPr>
            <w:rFonts w:hint="eastAsia"/>
            <w:sz w:val="21"/>
            <w:rPrChange w:id="339" w:author="肖子璇" w:date="2017-12-19T21:35:00Z">
              <w:rPr>
                <w:rFonts w:hint="eastAsia"/>
              </w:rPr>
            </w:rPrChange>
          </w:rPr>
          <w:delText>民众是否接受煤改电的政策实施？是否适应煤改电之后的生活？</w:delText>
        </w:r>
      </w:del>
    </w:p>
    <w:p w14:paraId="04E33854" w14:textId="0B853ADF" w:rsidR="00A71D2E" w:rsidRPr="00D97CAA" w:rsidRDefault="006B24F2" w:rsidP="00A71D2E">
      <w:pPr>
        <w:rPr>
          <w:ins w:id="340" w:author="Yijing Lin" w:date="2017-12-21T08:38:00Z"/>
          <w:b/>
          <w:sz w:val="30"/>
          <w:szCs w:val="30"/>
          <w:rPrChange w:id="341" w:author="Yijing Lin" w:date="2017-12-21T09:39:00Z">
            <w:rPr>
              <w:ins w:id="342" w:author="Yijing Lin" w:date="2017-12-21T08:38:00Z"/>
              <w:b/>
              <w:sz w:val="28"/>
            </w:rPr>
          </w:rPrChange>
        </w:rPr>
      </w:pPr>
      <w:del w:id="343" w:author="Yijing Lin" w:date="2017-12-23T17:28:00Z">
        <w:r w:rsidDel="001848B1">
          <w:rPr>
            <w:sz w:val="21"/>
          </w:rPr>
          <w:delText>探究</w:delText>
        </w:r>
        <w:r w:rsidR="00BF108E" w:rsidRPr="0043338A" w:rsidDel="001848B1">
          <w:rPr>
            <w:rFonts w:hint="eastAsia"/>
            <w:sz w:val="21"/>
          </w:rPr>
          <w:delText>政府想要达到的效果</w:delText>
        </w:r>
        <w:r w:rsidR="00BF108E" w:rsidDel="001848B1">
          <w:rPr>
            <w:sz w:val="21"/>
          </w:rPr>
          <w:delText>，</w:delText>
        </w:r>
        <w:r w:rsidR="00BF108E" w:rsidDel="001848B1">
          <w:rPr>
            <w:rFonts w:hint="eastAsia"/>
            <w:sz w:val="21"/>
          </w:rPr>
          <w:delText>与</w:delText>
        </w:r>
        <w:r w:rsidR="00BF108E" w:rsidDel="001848B1">
          <w:rPr>
            <w:sz w:val="21"/>
          </w:rPr>
          <w:delText>政策实施后</w:delText>
        </w:r>
        <w:r w:rsidR="0043338A" w:rsidRPr="0043338A" w:rsidDel="001848B1">
          <w:rPr>
            <w:rFonts w:hint="eastAsia"/>
            <w:sz w:val="21"/>
          </w:rPr>
          <w:delText>民众感受到的变化</w:delText>
        </w:r>
        <w:r w:rsidR="00BF108E" w:rsidDel="001848B1">
          <w:rPr>
            <w:sz w:val="21"/>
          </w:rPr>
          <w:delText>，</w:delText>
        </w:r>
        <w:r w:rsidR="0043338A" w:rsidDel="001848B1">
          <w:rPr>
            <w:sz w:val="21"/>
          </w:rPr>
          <w:delText>以及客观</w:delText>
        </w:r>
        <w:r w:rsidR="0043338A" w:rsidRPr="0043338A" w:rsidDel="001848B1">
          <w:rPr>
            <w:rFonts w:hint="eastAsia"/>
            <w:sz w:val="21"/>
          </w:rPr>
          <w:delText>现实达到的效果</w:delText>
        </w:r>
        <w:r w:rsidDel="001848B1">
          <w:rPr>
            <w:sz w:val="21"/>
          </w:rPr>
          <w:delText>之间</w:delText>
        </w:r>
        <w:r w:rsidDel="001848B1">
          <w:rPr>
            <w:rFonts w:hint="eastAsia"/>
            <w:sz w:val="21"/>
          </w:rPr>
          <w:delText>的</w:delText>
        </w:r>
        <w:r w:rsidDel="001848B1">
          <w:rPr>
            <w:sz w:val="21"/>
          </w:rPr>
          <w:delText>对比。</w:delText>
        </w:r>
      </w:del>
      <w:ins w:id="344" w:author="Yijing Lin" w:date="2017-12-21T08:38:00Z">
        <w:r w:rsidR="00A71D2E" w:rsidRPr="00D97CAA">
          <w:rPr>
            <w:rFonts w:ascii="Arial" w:eastAsia="黑体" w:hAnsi="Arial" w:cs="Arial" w:hint="eastAsia"/>
            <w:b/>
            <w:kern w:val="0"/>
            <w:sz w:val="30"/>
            <w:szCs w:val="30"/>
            <w:rPrChange w:id="345" w:author="Yijing Lin" w:date="2017-12-21T09:39:00Z">
              <w:rPr>
                <w:rFonts w:ascii="Arial" w:eastAsia="黑体" w:hAnsi="Arial" w:cs="Arial" w:hint="eastAsia"/>
                <w:b/>
                <w:kern w:val="0"/>
                <w:sz w:val="28"/>
              </w:rPr>
            </w:rPrChange>
          </w:rPr>
          <w:t>三</w:t>
        </w:r>
        <w:r w:rsidR="00A71D2E" w:rsidRPr="00D97CAA">
          <w:rPr>
            <w:rFonts w:ascii="方正小标宋简体" w:hint="eastAsia"/>
            <w:color w:val="FFFFFF" w:themeColor="background1"/>
            <w:sz w:val="30"/>
            <w:szCs w:val="30"/>
            <w:rPrChange w:id="346" w:author="Yijing Lin" w:date="2017-12-21T09:39:00Z">
              <w:rPr>
                <w:rFonts w:ascii="方正小标宋简体" w:hint="eastAsia"/>
                <w:color w:val="FFFFFF" w:themeColor="background1"/>
                <w:sz w:val="18"/>
              </w:rPr>
            </w:rPrChange>
          </w:rPr>
          <w:t>□</w:t>
        </w:r>
        <w:r w:rsidR="00A71D2E" w:rsidRPr="00D97CAA">
          <w:rPr>
            <w:rFonts w:ascii="黑体" w:eastAsia="黑体" w:hAnsi="黑体" w:cs="黑体"/>
            <w:b/>
            <w:kern w:val="0"/>
            <w:sz w:val="30"/>
            <w:szCs w:val="30"/>
            <w:rPrChange w:id="347" w:author="Yijing Lin" w:date="2017-12-21T09:39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t>发现</w:t>
        </w:r>
      </w:ins>
    </w:p>
    <w:p w14:paraId="2D3C337F" w14:textId="19A8DB9F" w:rsidR="00496392" w:rsidRPr="000D1B60" w:rsidRDefault="000D1B60">
      <w:pPr>
        <w:rPr>
          <w:ins w:id="348" w:author="Yijing Lin" w:date="2017-12-21T09:36:00Z"/>
          <w:rFonts w:ascii="黑体" w:eastAsia="黑体" w:hAnsi="黑体"/>
          <w:bCs/>
          <w:kern w:val="0"/>
          <w:sz w:val="28"/>
          <w:szCs w:val="28"/>
          <w:rPrChange w:id="349" w:author="Yijing Lin" w:date="2017-12-21T09:40:00Z">
            <w:rPr>
              <w:ins w:id="350" w:author="Yijing Lin" w:date="2017-12-21T09:36:00Z"/>
              <w:rFonts w:ascii="黑体" w:eastAsia="黑体" w:hAnsi="黑体"/>
              <w:bCs/>
              <w:kern w:val="0"/>
              <w:sz w:val="21"/>
              <w:szCs w:val="21"/>
            </w:rPr>
          </w:rPrChange>
        </w:rPr>
        <w:pPrChange w:id="351" w:author="Yijing Lin" w:date="2017-12-21T09:40:00Z">
          <w:pPr>
            <w:pStyle w:val="a7"/>
            <w:numPr>
              <w:numId w:val="2"/>
            </w:numPr>
            <w:ind w:left="720" w:firstLineChars="0" w:hanging="720"/>
          </w:pPr>
        </w:pPrChange>
      </w:pPr>
      <w:ins w:id="352" w:author="Yijing Lin" w:date="2017-12-21T09:40:00Z">
        <w:r>
          <w:rPr>
            <w:rFonts w:ascii="黑体" w:eastAsia="黑体" w:hAnsi="黑体"/>
            <w:bCs/>
            <w:kern w:val="0"/>
            <w:sz w:val="28"/>
            <w:szCs w:val="28"/>
          </w:rPr>
          <w:t xml:space="preserve">（一） </w:t>
        </w:r>
      </w:ins>
      <w:ins w:id="353" w:author="Yijing Lin" w:date="2017-12-21T09:36:00Z">
        <w:r w:rsidR="00496392" w:rsidRPr="000D1B60">
          <w:rPr>
            <w:rFonts w:ascii="黑体" w:eastAsia="黑体" w:hAnsi="黑体"/>
            <w:bCs/>
            <w:kern w:val="0"/>
            <w:sz w:val="28"/>
            <w:szCs w:val="28"/>
            <w:rPrChange w:id="354" w:author="Yijing Lin" w:date="2017-12-21T09:40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t>“禁煤令”事件的分析——</w:t>
        </w:r>
        <w:r w:rsidR="00496392" w:rsidRPr="000D1B60">
          <w:rPr>
            <w:rFonts w:ascii="黑体" w:eastAsia="黑体" w:hAnsi="黑体" w:hint="eastAsia"/>
            <w:bCs/>
            <w:kern w:val="0"/>
            <w:sz w:val="28"/>
            <w:szCs w:val="28"/>
            <w:rPrChange w:id="355" w:author="Yijing Lin" w:date="2017-12-21T09:40:00Z">
              <w:rPr>
                <w:rFonts w:ascii="黑体" w:eastAsia="黑体" w:hAnsi="黑体" w:hint="eastAsia"/>
                <w:bCs/>
                <w:kern w:val="0"/>
                <w:sz w:val="21"/>
                <w:szCs w:val="21"/>
              </w:rPr>
            </w:rPrChange>
          </w:rPr>
          <w:t>已经</w:t>
        </w:r>
        <w:r w:rsidR="00496392" w:rsidRPr="000D1B60">
          <w:rPr>
            <w:rFonts w:ascii="黑体" w:eastAsia="黑体" w:hAnsi="黑体"/>
            <w:bCs/>
            <w:kern w:val="0"/>
            <w:sz w:val="28"/>
            <w:szCs w:val="28"/>
            <w:rPrChange w:id="356" w:author="Yijing Lin" w:date="2017-12-21T09:40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t>发生的</w:t>
        </w:r>
      </w:ins>
      <w:ins w:id="357" w:author="Yijing Lin" w:date="2017-12-21T09:37:00Z">
        <w:r w:rsidR="000E69EB" w:rsidRPr="000D1B60">
          <w:rPr>
            <w:rFonts w:ascii="黑体" w:eastAsia="黑体" w:hAnsi="黑体"/>
            <w:bCs/>
            <w:kern w:val="0"/>
            <w:sz w:val="28"/>
            <w:szCs w:val="28"/>
            <w:rPrChange w:id="358" w:author="Yijing Lin" w:date="2017-12-21T09:40:00Z">
              <w:rPr>
                <w:rFonts w:ascii="黑体" w:eastAsia="黑体" w:hAnsi="黑体"/>
                <w:bCs/>
                <w:kern w:val="0"/>
                <w:sz w:val="21"/>
                <w:szCs w:val="21"/>
              </w:rPr>
            </w:rPrChange>
          </w:rPr>
          <w:t>风险</w:t>
        </w:r>
      </w:ins>
    </w:p>
    <w:p w14:paraId="75457695" w14:textId="793CC2A2" w:rsidR="00A71D2E" w:rsidRPr="00912553" w:rsidRDefault="006C1910">
      <w:pPr>
        <w:spacing w:line="360" w:lineRule="auto"/>
        <w:rPr>
          <w:ins w:id="359" w:author="Yijing Lin" w:date="2017-12-21T09:41:00Z"/>
          <w:rFonts w:ascii="Heiti SC Light" w:eastAsia="Heiti SC Light"/>
          <w:rPrChange w:id="360" w:author="Yijing Lin" w:date="2017-12-23T17:00:00Z">
            <w:rPr>
              <w:ins w:id="361" w:author="Yijing Lin" w:date="2017-12-21T09:41:00Z"/>
            </w:rPr>
          </w:rPrChange>
        </w:rPr>
        <w:pPrChange w:id="362" w:author="Yijing Lin" w:date="2017-12-21T09:37:00Z">
          <w:pPr>
            <w:spacing w:line="360" w:lineRule="auto"/>
            <w:ind w:firstLine="420"/>
          </w:pPr>
        </w:pPrChange>
      </w:pPr>
      <w:ins w:id="363" w:author="Yijing Lin" w:date="2017-12-21T09:37:00Z">
        <w:r w:rsidRPr="00912553">
          <w:rPr>
            <w:rFonts w:ascii="Heiti SC Light" w:eastAsia="Heiti SC Light"/>
            <w:rPrChange w:id="364" w:author="Yijing Lin" w:date="2017-12-23T17:00:00Z">
              <w:rPr>
                <w:sz w:val="21"/>
              </w:rPr>
            </w:rPrChange>
          </w:rPr>
          <w:t xml:space="preserve">1 </w:t>
        </w:r>
      </w:ins>
      <w:ins w:id="365" w:author="Yijing Lin" w:date="2017-12-21T09:41:00Z">
        <w:r w:rsidR="00575D2D" w:rsidRPr="00912553">
          <w:rPr>
            <w:rFonts w:ascii="Heiti SC Light" w:eastAsia="Heiti SC Light" w:hint="eastAsia"/>
            <w:rPrChange w:id="366" w:author="Yijing Lin" w:date="2017-12-23T17:00:00Z">
              <w:rPr>
                <w:rFonts w:hint="eastAsia"/>
              </w:rPr>
            </w:rPrChange>
          </w:rPr>
          <w:t>风险预评估</w:t>
        </w:r>
      </w:ins>
    </w:p>
    <w:p w14:paraId="3AA68228" w14:textId="77777777" w:rsidR="00575D2D" w:rsidRDefault="00575D2D" w:rsidP="00575D2D">
      <w:pPr>
        <w:spacing w:line="360" w:lineRule="auto"/>
        <w:ind w:firstLine="420"/>
        <w:rPr>
          <w:sz w:val="21"/>
        </w:rPr>
      </w:pPr>
      <w:moveToRangeStart w:id="367" w:author="Yijing Lin" w:date="2017-12-21T09:41:00Z" w:name="move501612606"/>
      <w:moveTo w:id="368" w:author="Yijing Lin" w:date="2017-12-21T09:41:00Z">
        <w:r w:rsidRPr="00D54689">
          <w:rPr>
            <w:sz w:val="21"/>
          </w:rPr>
          <w:t>环保局专家</w:t>
        </w:r>
        <w:r>
          <w:rPr>
            <w:sz w:val="21"/>
          </w:rPr>
          <w:t>对于大气污染的风险评估</w:t>
        </w:r>
        <w:r w:rsidRPr="00D54689">
          <w:rPr>
            <w:sz w:val="21"/>
          </w:rPr>
          <w:t>：</w:t>
        </w:r>
        <w:r>
          <w:rPr>
            <w:sz w:val="21"/>
          </w:rPr>
          <w:t>近年来</w:t>
        </w:r>
        <w:r>
          <w:rPr>
            <w:rFonts w:hint="eastAsia"/>
            <w:sz w:val="21"/>
          </w:rPr>
          <w:t>冬季</w:t>
        </w:r>
        <w:r>
          <w:rPr>
            <w:sz w:val="21"/>
          </w:rPr>
          <w:t>雾霾天气</w:t>
        </w:r>
        <w:r>
          <w:rPr>
            <w:rFonts w:hint="eastAsia"/>
            <w:sz w:val="21"/>
          </w:rPr>
          <w:t>严重</w:t>
        </w:r>
        <w:r>
          <w:rPr>
            <w:sz w:val="21"/>
          </w:rPr>
          <w:t>，燃煤、</w:t>
        </w:r>
        <w:r>
          <w:rPr>
            <w:rFonts w:hint="eastAsia"/>
            <w:sz w:val="21"/>
          </w:rPr>
          <w:t>汽车</w:t>
        </w:r>
        <w:r>
          <w:rPr>
            <w:sz w:val="21"/>
          </w:rPr>
          <w:t>尾气是</w:t>
        </w:r>
        <w:r>
          <w:rPr>
            <w:rFonts w:hint="eastAsia"/>
            <w:sz w:val="21"/>
          </w:rPr>
          <w:t>罪魁祸首</w:t>
        </w:r>
        <w:r>
          <w:rPr>
            <w:sz w:val="21"/>
          </w:rPr>
          <w:t>，</w:t>
        </w:r>
        <w:r>
          <w:rPr>
            <w:rFonts w:hint="eastAsia"/>
            <w:sz w:val="21"/>
          </w:rPr>
          <w:t>燃煤</w:t>
        </w:r>
        <w:r>
          <w:rPr>
            <w:sz w:val="21"/>
          </w:rPr>
          <w:t>产生的</w:t>
        </w:r>
        <w:r w:rsidRPr="00D54689">
          <w:rPr>
            <w:sz w:val="21"/>
          </w:rPr>
          <w:t>高浓度二氧化硫</w:t>
        </w:r>
        <w:r>
          <w:rPr>
            <w:sz w:val="21"/>
          </w:rPr>
          <w:t>也</w:t>
        </w:r>
        <w:r>
          <w:rPr>
            <w:rFonts w:hint="eastAsia"/>
            <w:sz w:val="21"/>
          </w:rPr>
          <w:t>会</w:t>
        </w:r>
        <w:r>
          <w:rPr>
            <w:sz w:val="21"/>
          </w:rPr>
          <w:t>对人体产生严重的健康危害。</w:t>
        </w:r>
      </w:moveTo>
    </w:p>
    <w:p w14:paraId="20DC07E2" w14:textId="167CEB83" w:rsidR="00575D2D" w:rsidRPr="00D54689" w:rsidRDefault="00575D2D" w:rsidP="00575D2D">
      <w:pPr>
        <w:spacing w:line="360" w:lineRule="auto"/>
        <w:ind w:firstLine="420"/>
        <w:rPr>
          <w:sz w:val="21"/>
        </w:rPr>
      </w:pPr>
      <w:moveTo w:id="369" w:author="Yijing Lin" w:date="2017-12-21T09:41:00Z">
        <w:r>
          <w:rPr>
            <w:sz w:val="21"/>
          </w:rPr>
          <w:t>近几年舆论对于雾霾的关注</w:t>
        </w:r>
        <w:r>
          <w:rPr>
            <w:rFonts w:hint="eastAsia"/>
            <w:sz w:val="21"/>
          </w:rPr>
          <w:t>度</w:t>
        </w:r>
        <w:r>
          <w:rPr>
            <w:sz w:val="21"/>
          </w:rPr>
          <w:t>很高。柴静的</w:t>
        </w:r>
        <w:r>
          <w:rPr>
            <w:sz w:val="21"/>
          </w:rPr>
          <w:t>“</w:t>
        </w:r>
        <w:r>
          <w:rPr>
            <w:sz w:val="21"/>
          </w:rPr>
          <w:t>穹顶之下</w:t>
        </w:r>
        <w:r>
          <w:rPr>
            <w:sz w:val="21"/>
          </w:rPr>
          <w:t>”</w:t>
        </w:r>
        <w:r>
          <w:rPr>
            <w:sz w:val="21"/>
          </w:rPr>
          <w:t>纪录片引起广泛关注，</w:t>
        </w:r>
        <w:r>
          <w:rPr>
            <w:rFonts w:hint="eastAsia"/>
            <w:sz w:val="21"/>
          </w:rPr>
          <w:t>而后</w:t>
        </w:r>
        <w:r>
          <w:rPr>
            <w:sz w:val="21"/>
          </w:rPr>
          <w:t>该纪录片被禁，</w:t>
        </w:r>
        <w:r>
          <w:rPr>
            <w:rFonts w:hint="eastAsia"/>
            <w:sz w:val="21"/>
          </w:rPr>
          <w:t>民众</w:t>
        </w:r>
        <w:r>
          <w:rPr>
            <w:sz w:val="21"/>
          </w:rPr>
          <w:t>对于重建蓝天的呼声很大，幸福</w:t>
        </w:r>
      </w:moveTo>
      <w:ins w:id="370" w:author="Yijing Lin" w:date="2017-12-23T17:00:00Z">
        <w:r w:rsidR="006A6318">
          <w:rPr>
            <w:rFonts w:hint="eastAsia"/>
            <w:sz w:val="21"/>
          </w:rPr>
          <w:t>感</w:t>
        </w:r>
      </w:ins>
      <w:moveTo w:id="371" w:author="Yijing Lin" w:date="2017-12-21T09:41:00Z">
        <w:del w:id="372" w:author="Yijing Lin" w:date="2017-12-23T17:00:00Z">
          <w:r w:rsidDel="006A6318">
            <w:rPr>
              <w:sz w:val="21"/>
            </w:rPr>
            <w:delText>度</w:delText>
          </w:r>
        </w:del>
        <w:r>
          <w:rPr>
            <w:sz w:val="21"/>
          </w:rPr>
          <w:t>明显下降。</w:t>
        </w:r>
      </w:moveTo>
    </w:p>
    <w:moveToRangeEnd w:id="367"/>
    <w:p w14:paraId="2B03A6E8" w14:textId="77777777" w:rsidR="00575D2D" w:rsidRDefault="00575D2D">
      <w:pPr>
        <w:spacing w:line="360" w:lineRule="auto"/>
        <w:rPr>
          <w:ins w:id="373" w:author="Yijing Lin" w:date="2017-12-21T09:41:00Z"/>
        </w:rPr>
        <w:pPrChange w:id="374" w:author="Yijing Lin" w:date="2017-12-21T09:37:00Z">
          <w:pPr>
            <w:spacing w:line="360" w:lineRule="auto"/>
            <w:ind w:firstLine="420"/>
          </w:pPr>
        </w:pPrChange>
      </w:pPr>
    </w:p>
    <w:p w14:paraId="4626D50B" w14:textId="372491C1" w:rsidR="00575D2D" w:rsidRPr="000D1B60" w:rsidRDefault="00575D2D">
      <w:pPr>
        <w:spacing w:line="360" w:lineRule="auto"/>
        <w:rPr>
          <w:ins w:id="375" w:author="Yijing Lin" w:date="2017-12-21T09:37:00Z"/>
          <w:rPrChange w:id="376" w:author="Yijing Lin" w:date="2017-12-21T09:40:00Z">
            <w:rPr>
              <w:ins w:id="377" w:author="Yijing Lin" w:date="2017-12-21T09:37:00Z"/>
              <w:sz w:val="21"/>
            </w:rPr>
          </w:rPrChange>
        </w:rPr>
        <w:pPrChange w:id="378" w:author="Yijing Lin" w:date="2017-12-21T09:37:00Z">
          <w:pPr>
            <w:spacing w:line="360" w:lineRule="auto"/>
            <w:ind w:firstLine="420"/>
          </w:pPr>
        </w:pPrChange>
      </w:pPr>
      <w:ins w:id="379" w:author="Yijing Lin" w:date="2017-12-21T09:41:00Z">
        <w:r>
          <w:rPr>
            <w:rFonts w:hint="eastAsia"/>
          </w:rPr>
          <w:t xml:space="preserve">2 </w:t>
        </w:r>
      </w:ins>
    </w:p>
    <w:p w14:paraId="589CA0AD" w14:textId="77777777" w:rsidR="006C1910" w:rsidRDefault="006C1910">
      <w:pPr>
        <w:spacing w:line="360" w:lineRule="auto"/>
        <w:rPr>
          <w:sz w:val="21"/>
        </w:rPr>
        <w:pPrChange w:id="380" w:author="Yijing Lin" w:date="2017-12-21T09:37:00Z">
          <w:pPr>
            <w:spacing w:line="360" w:lineRule="auto"/>
            <w:ind w:firstLine="420"/>
          </w:pPr>
        </w:pPrChange>
      </w:pPr>
    </w:p>
    <w:p w14:paraId="1680AE0E" w14:textId="47E04642" w:rsidR="00A5553A" w:rsidRPr="00D97CAA" w:rsidRDefault="00A5553A" w:rsidP="00A5553A">
      <w:pPr>
        <w:rPr>
          <w:ins w:id="381" w:author="Yijing Lin" w:date="2017-12-21T08:37:00Z"/>
          <w:b/>
          <w:sz w:val="30"/>
          <w:szCs w:val="30"/>
          <w:rPrChange w:id="382" w:author="Yijing Lin" w:date="2017-12-21T09:40:00Z">
            <w:rPr>
              <w:ins w:id="383" w:author="Yijing Lin" w:date="2017-12-21T08:37:00Z"/>
              <w:b/>
              <w:sz w:val="28"/>
            </w:rPr>
          </w:rPrChange>
        </w:rPr>
      </w:pPr>
      <w:ins w:id="384" w:author="Yijing Lin" w:date="2017-12-21T08:37:00Z">
        <w:r w:rsidRPr="00D97CAA">
          <w:rPr>
            <w:rFonts w:ascii="Arial" w:eastAsia="黑体" w:hAnsi="Arial" w:cs="Arial" w:hint="eastAsia"/>
            <w:b/>
            <w:kern w:val="0"/>
            <w:sz w:val="30"/>
            <w:szCs w:val="30"/>
            <w:rPrChange w:id="385" w:author="Yijing Lin" w:date="2017-12-21T09:40:00Z">
              <w:rPr>
                <w:rFonts w:ascii="Arial" w:eastAsia="黑体" w:hAnsi="Arial" w:cs="Arial" w:hint="eastAsia"/>
                <w:b/>
                <w:kern w:val="0"/>
                <w:sz w:val="28"/>
              </w:rPr>
            </w:rPrChange>
          </w:rPr>
          <w:t>四</w:t>
        </w:r>
        <w:r w:rsidRPr="00D97CAA">
          <w:rPr>
            <w:rFonts w:ascii="方正小标宋简体" w:hint="eastAsia"/>
            <w:color w:val="FFFFFF" w:themeColor="background1"/>
            <w:sz w:val="30"/>
            <w:szCs w:val="30"/>
            <w:rPrChange w:id="386" w:author="Yijing Lin" w:date="2017-12-21T09:40:00Z">
              <w:rPr>
                <w:rFonts w:ascii="方正小标宋简体" w:hint="eastAsia"/>
                <w:color w:val="FFFFFF" w:themeColor="background1"/>
                <w:sz w:val="18"/>
              </w:rPr>
            </w:rPrChange>
          </w:rPr>
          <w:t>□</w:t>
        </w:r>
      </w:ins>
      <w:ins w:id="387" w:author="Yijing Lin" w:date="2017-12-21T08:38:00Z">
        <w:r w:rsidRPr="00D97CAA">
          <w:rPr>
            <w:rFonts w:ascii="黑体" w:eastAsia="黑体" w:hAnsi="黑体" w:cs="黑体"/>
            <w:b/>
            <w:kern w:val="0"/>
            <w:sz w:val="30"/>
            <w:szCs w:val="30"/>
            <w:rPrChange w:id="388" w:author="Yijing Lin" w:date="2017-12-21T09:40:00Z">
              <w:rPr>
                <w:rFonts w:ascii="黑体" w:eastAsia="黑体" w:hAnsi="黑体" w:cs="黑体"/>
                <w:b/>
                <w:kern w:val="0"/>
                <w:sz w:val="28"/>
                <w:szCs w:val="28"/>
              </w:rPr>
            </w:rPrChange>
          </w:rPr>
          <w:t>结果与讨论</w:t>
        </w:r>
      </w:ins>
    </w:p>
    <w:p w14:paraId="213886DC" w14:textId="604A1E7E" w:rsidR="002E066A" w:rsidRPr="00B242A2" w:rsidDel="00A5553A" w:rsidRDefault="002E066A" w:rsidP="002E066A">
      <w:pPr>
        <w:spacing w:line="360" w:lineRule="auto"/>
        <w:ind w:firstLine="420"/>
        <w:rPr>
          <w:del w:id="389" w:author="Yijing Lin" w:date="2017-12-21T08:37:00Z"/>
          <w:sz w:val="21"/>
        </w:rPr>
      </w:pPr>
    </w:p>
    <w:p w14:paraId="57874A61" w14:textId="7C3D53FC" w:rsidR="00405BCC" w:rsidRDefault="00405BCC" w:rsidP="00405BCC">
      <w:pPr>
        <w:spacing w:line="360" w:lineRule="auto"/>
        <w:jc w:val="center"/>
        <w:rPr>
          <w:rFonts w:eastAsia="黑体"/>
          <w:color w:val="FF0000"/>
        </w:rPr>
      </w:pPr>
      <w:r>
        <w:rPr>
          <w:rFonts w:eastAsia="黑体" w:hint="eastAsia"/>
        </w:rPr>
        <w:t>参考文献</w:t>
      </w:r>
    </w:p>
    <w:p w14:paraId="34FEAFEB" w14:textId="3B92B622" w:rsidR="00F2573B" w:rsidRDefault="008567DE">
      <w:hyperlink r:id="rId6" w:history="1">
        <w:r w:rsidR="000F7A38" w:rsidRPr="002C27FB">
          <w:rPr>
            <w:rStyle w:val="a3"/>
          </w:rPr>
          <w:t>http://bao.hvacr.cn/201710_2073364.html</w:t>
        </w:r>
      </w:hyperlink>
    </w:p>
    <w:p w14:paraId="3DFA08B6" w14:textId="77777777" w:rsidR="000F7A38" w:rsidRDefault="000F7A38"/>
    <w:sectPr w:rsidR="000F7A38" w:rsidSect="00405BCC">
      <w:pgSz w:w="11900" w:h="16840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C2128"/>
    <w:multiLevelType w:val="hybridMultilevel"/>
    <w:tmpl w:val="2C60DAFC"/>
    <w:lvl w:ilvl="0" w:tplc="792ADDA8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DA141C"/>
    <w:multiLevelType w:val="hybridMultilevel"/>
    <w:tmpl w:val="2C60DAFC"/>
    <w:lvl w:ilvl="0" w:tplc="792ADDA8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64F84"/>
    <w:multiLevelType w:val="hybridMultilevel"/>
    <w:tmpl w:val="8B7C7F76"/>
    <w:lvl w:ilvl="0" w:tplc="CB3688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ijing Lin">
    <w15:presenceInfo w15:providerId="Windows Live" w15:userId="d3dc0ec6ce61f961"/>
  </w15:person>
  <w15:person w15:author="肖子璇">
    <w15:presenceInfo w15:providerId="Windows Live" w15:userId="444e429445b301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bordersDoNotSurroundHeader/>
  <w:bordersDoNotSurroundFooter/>
  <w:trackRevision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F9"/>
    <w:rsid w:val="00011F50"/>
    <w:rsid w:val="00016F6D"/>
    <w:rsid w:val="00026B4C"/>
    <w:rsid w:val="000345A6"/>
    <w:rsid w:val="00090483"/>
    <w:rsid w:val="000A0DEE"/>
    <w:rsid w:val="000D1B60"/>
    <w:rsid w:val="000D6DD3"/>
    <w:rsid w:val="000E2E9F"/>
    <w:rsid w:val="000E69EB"/>
    <w:rsid w:val="000F5FE3"/>
    <w:rsid w:val="000F7A38"/>
    <w:rsid w:val="00110199"/>
    <w:rsid w:val="00127EB2"/>
    <w:rsid w:val="00150E5C"/>
    <w:rsid w:val="00152BB5"/>
    <w:rsid w:val="001606DB"/>
    <w:rsid w:val="00164316"/>
    <w:rsid w:val="001709CC"/>
    <w:rsid w:val="001848B1"/>
    <w:rsid w:val="00195CF9"/>
    <w:rsid w:val="001A1AA1"/>
    <w:rsid w:val="001C29CB"/>
    <w:rsid w:val="001C6C36"/>
    <w:rsid w:val="001C72D0"/>
    <w:rsid w:val="001E3EA4"/>
    <w:rsid w:val="001E5004"/>
    <w:rsid w:val="00211F8A"/>
    <w:rsid w:val="00212738"/>
    <w:rsid w:val="00222163"/>
    <w:rsid w:val="00231305"/>
    <w:rsid w:val="00246859"/>
    <w:rsid w:val="00255FEB"/>
    <w:rsid w:val="00261DEF"/>
    <w:rsid w:val="00275DD1"/>
    <w:rsid w:val="002856F1"/>
    <w:rsid w:val="002A0CE9"/>
    <w:rsid w:val="002A4682"/>
    <w:rsid w:val="002A7DCF"/>
    <w:rsid w:val="002B3FDB"/>
    <w:rsid w:val="002C0E13"/>
    <w:rsid w:val="002D6D28"/>
    <w:rsid w:val="002E066A"/>
    <w:rsid w:val="002E1BD5"/>
    <w:rsid w:val="002E5026"/>
    <w:rsid w:val="0030206A"/>
    <w:rsid w:val="003039FB"/>
    <w:rsid w:val="00305603"/>
    <w:rsid w:val="00310588"/>
    <w:rsid w:val="00311D15"/>
    <w:rsid w:val="00315206"/>
    <w:rsid w:val="00351B78"/>
    <w:rsid w:val="003569E1"/>
    <w:rsid w:val="00365F94"/>
    <w:rsid w:val="00370248"/>
    <w:rsid w:val="003706C3"/>
    <w:rsid w:val="003735B6"/>
    <w:rsid w:val="0039039E"/>
    <w:rsid w:val="003B054C"/>
    <w:rsid w:val="003B3ED6"/>
    <w:rsid w:val="003D0E6C"/>
    <w:rsid w:val="003E1CA9"/>
    <w:rsid w:val="00405295"/>
    <w:rsid w:val="00405BCC"/>
    <w:rsid w:val="004060A8"/>
    <w:rsid w:val="0042618F"/>
    <w:rsid w:val="00427DB2"/>
    <w:rsid w:val="004314BD"/>
    <w:rsid w:val="00432459"/>
    <w:rsid w:val="0043338A"/>
    <w:rsid w:val="00433B2E"/>
    <w:rsid w:val="004578F4"/>
    <w:rsid w:val="00463787"/>
    <w:rsid w:val="00484375"/>
    <w:rsid w:val="00496392"/>
    <w:rsid w:val="00496B5C"/>
    <w:rsid w:val="00496C59"/>
    <w:rsid w:val="004B6793"/>
    <w:rsid w:val="004E50E4"/>
    <w:rsid w:val="0051729C"/>
    <w:rsid w:val="00534538"/>
    <w:rsid w:val="0053634D"/>
    <w:rsid w:val="00556643"/>
    <w:rsid w:val="00563D5F"/>
    <w:rsid w:val="00566758"/>
    <w:rsid w:val="00570C85"/>
    <w:rsid w:val="00575D2D"/>
    <w:rsid w:val="005A2399"/>
    <w:rsid w:val="005B35F8"/>
    <w:rsid w:val="005E2BA4"/>
    <w:rsid w:val="005E2E48"/>
    <w:rsid w:val="005E462B"/>
    <w:rsid w:val="00615136"/>
    <w:rsid w:val="006213B2"/>
    <w:rsid w:val="00622E8A"/>
    <w:rsid w:val="00633024"/>
    <w:rsid w:val="006331F9"/>
    <w:rsid w:val="00647B18"/>
    <w:rsid w:val="00652B78"/>
    <w:rsid w:val="00677098"/>
    <w:rsid w:val="00680BC0"/>
    <w:rsid w:val="00681CD7"/>
    <w:rsid w:val="00685DEF"/>
    <w:rsid w:val="00686AA2"/>
    <w:rsid w:val="006A3538"/>
    <w:rsid w:val="006A6318"/>
    <w:rsid w:val="006B0B23"/>
    <w:rsid w:val="006B24F2"/>
    <w:rsid w:val="006C15E9"/>
    <w:rsid w:val="006C1910"/>
    <w:rsid w:val="006D1EE8"/>
    <w:rsid w:val="006E2F2E"/>
    <w:rsid w:val="006E5BFF"/>
    <w:rsid w:val="006E6F04"/>
    <w:rsid w:val="00701F03"/>
    <w:rsid w:val="00750DAB"/>
    <w:rsid w:val="00755555"/>
    <w:rsid w:val="00775AF6"/>
    <w:rsid w:val="007961ED"/>
    <w:rsid w:val="007A7985"/>
    <w:rsid w:val="007B1495"/>
    <w:rsid w:val="007B2983"/>
    <w:rsid w:val="007B7006"/>
    <w:rsid w:val="007B76BD"/>
    <w:rsid w:val="007C3442"/>
    <w:rsid w:val="007E6443"/>
    <w:rsid w:val="00802D55"/>
    <w:rsid w:val="008050D1"/>
    <w:rsid w:val="00837753"/>
    <w:rsid w:val="00843EAF"/>
    <w:rsid w:val="008455ED"/>
    <w:rsid w:val="008567DE"/>
    <w:rsid w:val="00867F01"/>
    <w:rsid w:val="008714ED"/>
    <w:rsid w:val="00877794"/>
    <w:rsid w:val="00883A09"/>
    <w:rsid w:val="00886A49"/>
    <w:rsid w:val="008876D1"/>
    <w:rsid w:val="00890EE1"/>
    <w:rsid w:val="00892E46"/>
    <w:rsid w:val="008B1739"/>
    <w:rsid w:val="008C72CE"/>
    <w:rsid w:val="008D31B2"/>
    <w:rsid w:val="008F068C"/>
    <w:rsid w:val="008F160B"/>
    <w:rsid w:val="008F7DC2"/>
    <w:rsid w:val="00900448"/>
    <w:rsid w:val="009006C3"/>
    <w:rsid w:val="00912553"/>
    <w:rsid w:val="0091702E"/>
    <w:rsid w:val="00920C01"/>
    <w:rsid w:val="009221C5"/>
    <w:rsid w:val="009272C2"/>
    <w:rsid w:val="00955E96"/>
    <w:rsid w:val="00967675"/>
    <w:rsid w:val="0097101E"/>
    <w:rsid w:val="009719A5"/>
    <w:rsid w:val="00971C49"/>
    <w:rsid w:val="009925D6"/>
    <w:rsid w:val="00992A7C"/>
    <w:rsid w:val="0099665B"/>
    <w:rsid w:val="009B2B09"/>
    <w:rsid w:val="009D66F4"/>
    <w:rsid w:val="009E47F5"/>
    <w:rsid w:val="00A03A53"/>
    <w:rsid w:val="00A20378"/>
    <w:rsid w:val="00A214DF"/>
    <w:rsid w:val="00A41875"/>
    <w:rsid w:val="00A418F5"/>
    <w:rsid w:val="00A441BA"/>
    <w:rsid w:val="00A46A0A"/>
    <w:rsid w:val="00A47207"/>
    <w:rsid w:val="00A510F9"/>
    <w:rsid w:val="00A5553A"/>
    <w:rsid w:val="00A6162F"/>
    <w:rsid w:val="00A709FA"/>
    <w:rsid w:val="00A71D2E"/>
    <w:rsid w:val="00A91157"/>
    <w:rsid w:val="00AA1D7C"/>
    <w:rsid w:val="00AB3146"/>
    <w:rsid w:val="00AB72A0"/>
    <w:rsid w:val="00AE4327"/>
    <w:rsid w:val="00AF2301"/>
    <w:rsid w:val="00B05CF6"/>
    <w:rsid w:val="00B10661"/>
    <w:rsid w:val="00B1488B"/>
    <w:rsid w:val="00B1737D"/>
    <w:rsid w:val="00B242A2"/>
    <w:rsid w:val="00B31AB5"/>
    <w:rsid w:val="00B36534"/>
    <w:rsid w:val="00B37AE5"/>
    <w:rsid w:val="00B569FF"/>
    <w:rsid w:val="00B871D3"/>
    <w:rsid w:val="00B9258F"/>
    <w:rsid w:val="00BA30AA"/>
    <w:rsid w:val="00BA7701"/>
    <w:rsid w:val="00BB44E8"/>
    <w:rsid w:val="00BD362F"/>
    <w:rsid w:val="00BD7560"/>
    <w:rsid w:val="00BE3206"/>
    <w:rsid w:val="00BF108E"/>
    <w:rsid w:val="00C0693B"/>
    <w:rsid w:val="00C1142E"/>
    <w:rsid w:val="00C11DFB"/>
    <w:rsid w:val="00C12407"/>
    <w:rsid w:val="00C3127E"/>
    <w:rsid w:val="00C51197"/>
    <w:rsid w:val="00C64742"/>
    <w:rsid w:val="00C66D7A"/>
    <w:rsid w:val="00C7069F"/>
    <w:rsid w:val="00CA61C4"/>
    <w:rsid w:val="00CC56AA"/>
    <w:rsid w:val="00CD6C35"/>
    <w:rsid w:val="00CD711D"/>
    <w:rsid w:val="00CD7CE9"/>
    <w:rsid w:val="00CE13A4"/>
    <w:rsid w:val="00D0390E"/>
    <w:rsid w:val="00D03F97"/>
    <w:rsid w:val="00D265CB"/>
    <w:rsid w:val="00D54689"/>
    <w:rsid w:val="00D75C95"/>
    <w:rsid w:val="00D83F1C"/>
    <w:rsid w:val="00D92039"/>
    <w:rsid w:val="00D932A4"/>
    <w:rsid w:val="00D95C66"/>
    <w:rsid w:val="00D97CAA"/>
    <w:rsid w:val="00DB50FF"/>
    <w:rsid w:val="00DC03E8"/>
    <w:rsid w:val="00DC4E7C"/>
    <w:rsid w:val="00DC5872"/>
    <w:rsid w:val="00DD16B3"/>
    <w:rsid w:val="00DF07FA"/>
    <w:rsid w:val="00DF562F"/>
    <w:rsid w:val="00E147A0"/>
    <w:rsid w:val="00E26F4E"/>
    <w:rsid w:val="00E3268E"/>
    <w:rsid w:val="00E35120"/>
    <w:rsid w:val="00E57DE1"/>
    <w:rsid w:val="00E7403D"/>
    <w:rsid w:val="00E8061F"/>
    <w:rsid w:val="00E87857"/>
    <w:rsid w:val="00E91A57"/>
    <w:rsid w:val="00E95AB1"/>
    <w:rsid w:val="00E9664C"/>
    <w:rsid w:val="00EA08D9"/>
    <w:rsid w:val="00EC5409"/>
    <w:rsid w:val="00ED163C"/>
    <w:rsid w:val="00EE2978"/>
    <w:rsid w:val="00EF046D"/>
    <w:rsid w:val="00EF050B"/>
    <w:rsid w:val="00EF4C59"/>
    <w:rsid w:val="00F03D85"/>
    <w:rsid w:val="00F2573B"/>
    <w:rsid w:val="00F32AA1"/>
    <w:rsid w:val="00F37923"/>
    <w:rsid w:val="00F54441"/>
    <w:rsid w:val="00F67B34"/>
    <w:rsid w:val="00F84E0D"/>
    <w:rsid w:val="00F90E74"/>
    <w:rsid w:val="00FA55D4"/>
    <w:rsid w:val="00FD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5F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basedOn w:val="a"/>
    <w:rsid w:val="003039FB"/>
    <w:pPr>
      <w:snapToGrid w:val="0"/>
      <w:spacing w:before="60" w:after="40" w:line="245" w:lineRule="auto"/>
      <w:jc w:val="left"/>
      <w:outlineLvl w:val="3"/>
    </w:pPr>
    <w:rPr>
      <w:rFonts w:ascii="Times New Roman" w:eastAsia="方正小标宋简体" w:hAnsi="Times New Roman" w:cs="Times New Roman"/>
      <w:spacing w:val="4"/>
      <w:szCs w:val="20"/>
    </w:rPr>
  </w:style>
  <w:style w:type="paragraph" w:customStyle="1" w:styleId="5">
    <w:name w:val="标题5"/>
    <w:basedOn w:val="a"/>
    <w:rsid w:val="00255FEB"/>
    <w:pPr>
      <w:snapToGrid w:val="0"/>
      <w:spacing w:before="50" w:after="50" w:line="245" w:lineRule="auto"/>
      <w:jc w:val="left"/>
      <w:outlineLvl w:val="4"/>
    </w:pPr>
    <w:rPr>
      <w:rFonts w:ascii="Times New Roman" w:eastAsia="方正小标宋简体" w:hAnsi="Times New Roman" w:cs="Times New Roman"/>
      <w:spacing w:val="4"/>
      <w:sz w:val="20"/>
      <w:szCs w:val="20"/>
    </w:rPr>
  </w:style>
  <w:style w:type="character" w:styleId="a3">
    <w:name w:val="Hyperlink"/>
    <w:basedOn w:val="a0"/>
    <w:uiPriority w:val="99"/>
    <w:unhideWhenUsed/>
    <w:rsid w:val="000F7A38"/>
    <w:rPr>
      <w:color w:val="0563C1" w:themeColor="hyperlink"/>
      <w:u w:val="single"/>
    </w:rPr>
  </w:style>
  <w:style w:type="paragraph" w:styleId="a4">
    <w:name w:val="Revision"/>
    <w:hidden/>
    <w:uiPriority w:val="99"/>
    <w:semiHidden/>
    <w:rsid w:val="00E87857"/>
  </w:style>
  <w:style w:type="paragraph" w:styleId="a5">
    <w:name w:val="Balloon Text"/>
    <w:basedOn w:val="a"/>
    <w:link w:val="a6"/>
    <w:uiPriority w:val="99"/>
    <w:semiHidden/>
    <w:unhideWhenUsed/>
    <w:rsid w:val="00867F01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67F01"/>
    <w:rPr>
      <w:sz w:val="18"/>
      <w:szCs w:val="18"/>
    </w:rPr>
  </w:style>
  <w:style w:type="paragraph" w:styleId="a7">
    <w:name w:val="List Paragraph"/>
    <w:basedOn w:val="a"/>
    <w:uiPriority w:val="34"/>
    <w:qFormat/>
    <w:rsid w:val="00B14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7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o.hvacr.cn/201710_2073364.html" TargetMode="Externa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87990E-0AF2-7848-BDB0-80215F5B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404</Words>
  <Characters>2309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Yijing Lin</dc:creator>
  <cp:keywords/>
  <dc:description/>
  <cp:lastModifiedBy>Yijing Lin</cp:lastModifiedBy>
  <cp:revision>113</cp:revision>
  <dcterms:created xsi:type="dcterms:W3CDTF">2017-12-19T12:28:00Z</dcterms:created>
  <dcterms:modified xsi:type="dcterms:W3CDTF">2018-01-20T00:49:00Z</dcterms:modified>
</cp:coreProperties>
</file>